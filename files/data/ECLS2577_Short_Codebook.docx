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EA1" w:rsidRPr="00152165" w:rsidRDefault="002A08DB" w:rsidP="002A08DB">
      <w:pPr>
        <w:jc w:val="center"/>
        <w:rPr>
          <w:rFonts w:ascii="Century Gothic" w:hAnsi="Century Gothic" w:cs="Arial"/>
          <w:b/>
        </w:rPr>
      </w:pPr>
      <w:r w:rsidRPr="00152165">
        <w:rPr>
          <w:rFonts w:ascii="Century Gothic" w:hAnsi="Century Gothic" w:cs="Arial"/>
          <w:b/>
        </w:rPr>
        <w:t>EDUCATIONAL DATA SET 1</w:t>
      </w:r>
    </w:p>
    <w:p w:rsidR="002A08DB" w:rsidRPr="00152165" w:rsidRDefault="002A08DB" w:rsidP="002A08DB">
      <w:pPr>
        <w:jc w:val="center"/>
        <w:rPr>
          <w:rFonts w:ascii="Century Gothic" w:hAnsi="Century Gothic" w:cs="Arial"/>
          <w:b/>
        </w:rPr>
      </w:pPr>
    </w:p>
    <w:p w:rsidR="002A08DB" w:rsidRPr="00152165" w:rsidRDefault="002A08DB" w:rsidP="002A08DB">
      <w:pPr>
        <w:jc w:val="center"/>
        <w:rPr>
          <w:rFonts w:ascii="Century Gothic" w:hAnsi="Century Gothic" w:cs="Arial"/>
          <w:b/>
        </w:rPr>
      </w:pPr>
      <w:r w:rsidRPr="00152165">
        <w:rPr>
          <w:rFonts w:ascii="Century Gothic" w:hAnsi="Century Gothic" w:cs="Arial"/>
          <w:b/>
        </w:rPr>
        <w:t>The Early Childhood Longitudinal Study (ECLS)</w:t>
      </w:r>
    </w:p>
    <w:p w:rsidR="002A08DB" w:rsidRPr="00152165" w:rsidRDefault="002A08DB" w:rsidP="002A08DB">
      <w:pPr>
        <w:jc w:val="center"/>
        <w:rPr>
          <w:rFonts w:ascii="Century Gothic" w:hAnsi="Century Gothic" w:cs="Arial"/>
          <w:b/>
        </w:rPr>
      </w:pPr>
    </w:p>
    <w:p w:rsidR="002A08DB" w:rsidRPr="00152165" w:rsidRDefault="002A08DB" w:rsidP="002A08DB">
      <w:pPr>
        <w:jc w:val="center"/>
        <w:rPr>
          <w:rFonts w:ascii="Century Gothic" w:hAnsi="Century Gothic" w:cs="Arial"/>
          <w:b/>
        </w:rPr>
      </w:pPr>
      <w:r w:rsidRPr="00152165">
        <w:rPr>
          <w:rFonts w:ascii="Century Gothic" w:hAnsi="Century Gothic" w:cs="Arial"/>
          <w:b/>
        </w:rPr>
        <w:t>ECLS-K Longitudinal Kindergarten-First Grade Public Use Child File</w:t>
      </w:r>
    </w:p>
    <w:p w:rsidR="002A08DB" w:rsidRPr="00F34E31" w:rsidRDefault="002A08DB">
      <w:pPr>
        <w:rPr>
          <w:rFonts w:ascii="Arial" w:hAnsi="Arial" w:cs="Arial"/>
          <w:b/>
        </w:rPr>
      </w:pPr>
    </w:p>
    <w:p w:rsidR="004D4A7A" w:rsidRPr="00152165" w:rsidRDefault="002A08DB" w:rsidP="002A08DB">
      <w:pPr>
        <w:autoSpaceDE w:val="0"/>
        <w:autoSpaceDN w:val="0"/>
        <w:adjustRightInd w:val="0"/>
        <w:rPr>
          <w:rFonts w:ascii="Century Gothic" w:hAnsi="Century Gothic" w:cs="Arial"/>
        </w:rPr>
      </w:pPr>
      <w:r w:rsidRPr="00F34E31">
        <w:rPr>
          <w:rFonts w:ascii="Arial" w:hAnsi="Arial" w:cs="Arial"/>
        </w:rPr>
        <w:tab/>
      </w:r>
      <w:r w:rsidRPr="00152165">
        <w:rPr>
          <w:rFonts w:ascii="Century Gothic" w:hAnsi="Century Gothic" w:cs="Arial"/>
        </w:rPr>
        <w:t xml:space="preserve">The ECLS is a national study developed by the National Center for Educational Statistics, a unit within the U.S. Department of Education.  Starting with 21,260 kindergarten children in the fall of 1998, the study was designed to follow the cohort (or subsets of the cohort) through </w:t>
      </w:r>
      <w:r w:rsidR="00480897" w:rsidRPr="00152165">
        <w:rPr>
          <w:rFonts w:ascii="Century Gothic" w:hAnsi="Century Gothic" w:cs="Arial"/>
        </w:rPr>
        <w:t xml:space="preserve">third </w:t>
      </w:r>
      <w:r w:rsidRPr="00152165">
        <w:rPr>
          <w:rFonts w:ascii="Century Gothic" w:hAnsi="Century Gothic" w:cs="Arial"/>
        </w:rPr>
        <w:t>grade.  Acc</w:t>
      </w:r>
      <w:r w:rsidR="004D4A7A" w:rsidRPr="00152165">
        <w:rPr>
          <w:rFonts w:ascii="Century Gothic" w:hAnsi="Century Gothic" w:cs="Arial"/>
        </w:rPr>
        <w:t>ording to the Base Year Manual:</w:t>
      </w:r>
    </w:p>
    <w:p w:rsidR="004D4A7A" w:rsidRPr="00152165" w:rsidRDefault="004D4A7A" w:rsidP="002A08DB">
      <w:pPr>
        <w:autoSpaceDE w:val="0"/>
        <w:autoSpaceDN w:val="0"/>
        <w:adjustRightInd w:val="0"/>
        <w:rPr>
          <w:rFonts w:ascii="Century Gothic" w:hAnsi="Century Gothic" w:cs="Arial"/>
        </w:rPr>
      </w:pPr>
    </w:p>
    <w:p w:rsidR="002A08DB" w:rsidRPr="00152165" w:rsidRDefault="002A08DB" w:rsidP="004D4A7A">
      <w:pPr>
        <w:autoSpaceDE w:val="0"/>
        <w:autoSpaceDN w:val="0"/>
        <w:adjustRightInd w:val="0"/>
        <w:ind w:left="720" w:right="720" w:firstLine="720"/>
        <w:rPr>
          <w:rFonts w:ascii="Century Gothic" w:hAnsi="Century Gothic" w:cs="Arial"/>
        </w:rPr>
      </w:pPr>
      <w:r w:rsidRPr="00152165">
        <w:rPr>
          <w:rFonts w:ascii="Century Gothic" w:hAnsi="Century Gothic" w:cs="Arial"/>
        </w:rPr>
        <w:t>The ECLS-K has several major objectives and numerous potential applications. The ECLS-K combines elements of (1) a study of achievement in the elementary years; (2) an assessment of the developmental status of children in the United States at the start of their formal schooling and at key points during the elementary school years; (3) a cross-sectional study of the nature and quality of kindergarten programs in the United States; and (4) a study of the relationship of family, preschool, and school experiences to children’s developmental status at school entry and their progress during the kindergarten and early elementary school years</w:t>
      </w:r>
      <w:r w:rsidR="004D4A7A" w:rsidRPr="00152165">
        <w:rPr>
          <w:rFonts w:ascii="Century Gothic" w:hAnsi="Century Gothic" w:cs="Arial"/>
        </w:rPr>
        <w:t xml:space="preserve"> (pg 1-1).</w:t>
      </w:r>
    </w:p>
    <w:p w:rsidR="004D4A7A" w:rsidRPr="00152165" w:rsidRDefault="004D4A7A" w:rsidP="002A08DB">
      <w:pPr>
        <w:autoSpaceDE w:val="0"/>
        <w:autoSpaceDN w:val="0"/>
        <w:adjustRightInd w:val="0"/>
        <w:rPr>
          <w:rFonts w:ascii="Century Gothic" w:hAnsi="Century Gothic" w:cs="Arial"/>
        </w:rPr>
      </w:pPr>
    </w:p>
    <w:p w:rsidR="00152165" w:rsidRPr="00152165" w:rsidRDefault="00480897" w:rsidP="00152165">
      <w:pPr>
        <w:rPr>
          <w:rFonts w:ascii="Century Gothic" w:hAnsi="Century Gothic"/>
        </w:rPr>
      </w:pPr>
      <w:r w:rsidRPr="00152165">
        <w:rPr>
          <w:rFonts w:ascii="Century Gothic" w:hAnsi="Century Gothic" w:cs="Arial"/>
        </w:rPr>
        <w:tab/>
        <w:t xml:space="preserve">The original study has </w:t>
      </w:r>
      <w:proofErr w:type="gramStart"/>
      <w:r w:rsidRPr="00152165">
        <w:rPr>
          <w:rFonts w:ascii="Century Gothic" w:hAnsi="Century Gothic" w:cs="Arial"/>
        </w:rPr>
        <w:t>be</w:t>
      </w:r>
      <w:proofErr w:type="gramEnd"/>
      <w:r w:rsidRPr="00152165">
        <w:rPr>
          <w:rFonts w:ascii="Century Gothic" w:hAnsi="Century Gothic" w:cs="Arial"/>
        </w:rPr>
        <w:t xml:space="preserve"> augmented to include data collection points at the end of fifth, eighth, tenth and twelfth grades.  Currently, data files are available through fifth grade.  The data files contain many, many variables!  The kindergarten-first grade file contains data on 17,212 children.  Data for all four time points were collected only on a subset of children; we created an SPSS data file on those children (N = 5,428), using only a small subset of variables.  </w:t>
      </w:r>
      <w:r w:rsidR="00E730B9" w:rsidRPr="00152165">
        <w:rPr>
          <w:rFonts w:ascii="Century Gothic" w:hAnsi="Century Gothic" w:cs="Arial"/>
        </w:rPr>
        <w:t xml:space="preserve">To simplify matters, we deleted all cases missing any values on any of the variables contained in the file.  Subsequently, we examined the file for cases that might be considered extreme outliers; that is, cases having very unusual combinations of values on the variables.  </w:t>
      </w:r>
      <w:r w:rsidR="006E3BDE" w:rsidRPr="00152165">
        <w:rPr>
          <w:rFonts w:ascii="Century Gothic" w:hAnsi="Century Gothic" w:cs="Arial"/>
        </w:rPr>
        <w:t xml:space="preserve">When we finished, we had a file of 2,577 complete cases.  </w:t>
      </w:r>
      <w:r w:rsidRPr="00152165">
        <w:rPr>
          <w:rFonts w:ascii="Century Gothic" w:hAnsi="Century Gothic" w:cs="Arial"/>
        </w:rPr>
        <w:t>The variables in the file are listed and described below.</w:t>
      </w:r>
      <w:r w:rsidR="00152165" w:rsidRPr="00152165">
        <w:rPr>
          <w:rFonts w:ascii="Century Gothic" w:hAnsi="Century Gothic" w:cs="Arial"/>
        </w:rPr>
        <w:t xml:space="preserve">  </w:t>
      </w:r>
      <w:r w:rsidR="00152165" w:rsidRPr="00152165">
        <w:rPr>
          <w:rFonts w:ascii="Century Gothic" w:hAnsi="Century Gothic"/>
        </w:rPr>
        <w:t xml:space="preserve">The data were collected over four time points, </w:t>
      </w:r>
      <w:proofErr w:type="gramStart"/>
      <w:r w:rsidR="00152165" w:rsidRPr="00152165">
        <w:rPr>
          <w:rFonts w:ascii="Century Gothic" w:hAnsi="Century Gothic"/>
        </w:rPr>
        <w:t>Fall</w:t>
      </w:r>
      <w:proofErr w:type="gramEnd"/>
      <w:r w:rsidR="00152165" w:rsidRPr="00152165">
        <w:rPr>
          <w:rFonts w:ascii="Century Gothic" w:hAnsi="Century Gothic"/>
        </w:rPr>
        <w:t xml:space="preserve"> and Spring in both Kindergarten and First Grade.  Those time points appear as part of the variable name if appropriate: 1, 2, 3, and 4. </w:t>
      </w:r>
      <w:proofErr w:type="gramStart"/>
      <w:r w:rsidR="00152165" w:rsidRPr="00152165">
        <w:rPr>
          <w:rFonts w:ascii="Century Gothic" w:hAnsi="Century Gothic"/>
        </w:rPr>
        <w:t>In</w:t>
      </w:r>
      <w:proofErr w:type="gramEnd"/>
      <w:r w:rsidR="00152165" w:rsidRPr="00152165">
        <w:rPr>
          <w:rFonts w:ascii="Century Gothic" w:hAnsi="Century Gothic"/>
        </w:rPr>
        <w:t xml:space="preserve"> addition, some of the data were collected on the child, in which case the variable name begins with a “c.”  Some of the data were provided by parents and teachers, in which case the variable name begins with a “p” or ‘t”, respectively.</w:t>
      </w:r>
    </w:p>
    <w:p w:rsidR="004D4A7A" w:rsidRPr="00152165" w:rsidRDefault="004D4A7A" w:rsidP="002A08DB">
      <w:pPr>
        <w:autoSpaceDE w:val="0"/>
        <w:autoSpaceDN w:val="0"/>
        <w:adjustRightInd w:val="0"/>
        <w:rPr>
          <w:rFonts w:ascii="Arial" w:hAnsi="Arial" w:cs="Arial"/>
        </w:rPr>
      </w:pPr>
    </w:p>
    <w:p w:rsidR="00480897" w:rsidRPr="00F34E31" w:rsidRDefault="00480897" w:rsidP="002A08DB">
      <w:pPr>
        <w:autoSpaceDE w:val="0"/>
        <w:autoSpaceDN w:val="0"/>
        <w:adjustRightInd w:val="0"/>
        <w:rPr>
          <w:rFonts w:ascii="Arial" w:hAnsi="Arial" w:cs="Arial"/>
        </w:rPr>
      </w:pPr>
    </w:p>
    <w:p w:rsidR="00480897" w:rsidRPr="00152165" w:rsidRDefault="00480897" w:rsidP="002A08DB">
      <w:pPr>
        <w:autoSpaceDE w:val="0"/>
        <w:autoSpaceDN w:val="0"/>
        <w:adjustRightInd w:val="0"/>
        <w:rPr>
          <w:rFonts w:ascii="Century Gothic" w:hAnsi="Century Gothic" w:cs="Arial"/>
        </w:rPr>
      </w:pPr>
      <w:r w:rsidRPr="00F34E31">
        <w:rPr>
          <w:rFonts w:ascii="Arial" w:hAnsi="Arial" w:cs="Arial"/>
        </w:rPr>
        <w:tab/>
      </w:r>
      <w:r w:rsidRPr="00152165">
        <w:rPr>
          <w:rFonts w:ascii="Century Gothic" w:hAnsi="Century Gothic" w:cs="Arial"/>
        </w:rPr>
        <w:t xml:space="preserve">In passing, we should note two features of the </w:t>
      </w:r>
      <w:r w:rsidR="00AD5C86" w:rsidRPr="00152165">
        <w:rPr>
          <w:rFonts w:ascii="Century Gothic" w:hAnsi="Century Gothic" w:cs="Arial"/>
        </w:rPr>
        <w:t>full ECLS-K data file that we have ignored.  First, the sampling procedure employed complex multi-stage cluster sampling.  Generally, at the first stage, primary sampling units (PSU) were sampled from a list of PSUs, which are essentially geographic areas consisting of counties or groups of counties.  In the second stage, schools were selected from within the selected PSUs.  At the third stage, children were selected from within the selected schools.  Thus, the</w:t>
      </w:r>
      <w:r w:rsidR="00880426" w:rsidRPr="00152165">
        <w:rPr>
          <w:rFonts w:ascii="Century Gothic" w:hAnsi="Century Gothic" w:cs="Arial"/>
        </w:rPr>
        <w:t xml:space="preserve"> data set has a </w:t>
      </w:r>
      <w:proofErr w:type="gramStart"/>
      <w:r w:rsidR="00880426" w:rsidRPr="00152165">
        <w:rPr>
          <w:rFonts w:ascii="Century Gothic" w:hAnsi="Century Gothic" w:cs="Arial"/>
        </w:rPr>
        <w:t>hierarchical,</w:t>
      </w:r>
      <w:proofErr w:type="gramEnd"/>
      <w:r w:rsidR="00880426" w:rsidRPr="00152165">
        <w:rPr>
          <w:rFonts w:ascii="Century Gothic" w:hAnsi="Century Gothic" w:cs="Arial"/>
        </w:rPr>
        <w:t xml:space="preserve"> or nested structure.  “Real” analyses of these data would employ more sophisticated statistical procedures than those that we discuss in this introductory course.  Hierarchical Linear Models (HLM) or multi-level analyses should be used.  The second issue that we have chosen to ignore is “sample weights.”  In creating this large, nationally representative sample, some “groups” of children were “over-sampled” to provide a sufficient number of cases to yield stable statistical estimates of their characteristics.  Sampling statisticians have provided sample weights to allow for over- under-sampling and non-</w:t>
      </w:r>
      <w:proofErr w:type="spellStart"/>
      <w:r w:rsidR="00880426" w:rsidRPr="00152165">
        <w:rPr>
          <w:rFonts w:ascii="Century Gothic" w:hAnsi="Century Gothic" w:cs="Arial"/>
        </w:rPr>
        <w:t>reponse</w:t>
      </w:r>
      <w:proofErr w:type="spellEnd"/>
      <w:r w:rsidR="00880426" w:rsidRPr="00152165">
        <w:rPr>
          <w:rFonts w:ascii="Century Gothic" w:hAnsi="Century Gothic" w:cs="Arial"/>
        </w:rPr>
        <w:t xml:space="preserve"> rates.  Again, in “real” analyses of these data, these sample weights should be taken into consideration.</w:t>
      </w:r>
    </w:p>
    <w:p w:rsidR="004D4A7A" w:rsidRPr="00152165" w:rsidRDefault="004D4A7A" w:rsidP="002A08DB">
      <w:pPr>
        <w:autoSpaceDE w:val="0"/>
        <w:autoSpaceDN w:val="0"/>
        <w:adjustRightInd w:val="0"/>
        <w:rPr>
          <w:rFonts w:ascii="Century Gothic" w:hAnsi="Century Gothic" w:cs="Arial"/>
        </w:rPr>
      </w:pPr>
    </w:p>
    <w:p w:rsidR="006E3BDE" w:rsidRPr="00152165" w:rsidRDefault="006E3BDE" w:rsidP="002A08DB">
      <w:pPr>
        <w:autoSpaceDE w:val="0"/>
        <w:autoSpaceDN w:val="0"/>
        <w:adjustRightInd w:val="0"/>
        <w:rPr>
          <w:rFonts w:ascii="Century Gothic" w:hAnsi="Century Gothic" w:cs="Arial"/>
        </w:rPr>
      </w:pPr>
      <w:r w:rsidRPr="00152165">
        <w:rPr>
          <w:rFonts w:ascii="Century Gothic" w:hAnsi="Century Gothic" w:cs="Arial"/>
        </w:rPr>
        <w:t>The frequencies in the codebook reflect the values for the original, complete ECLS-K data file.</w:t>
      </w:r>
    </w:p>
    <w:p w:rsidR="00B80EA1" w:rsidRPr="00F34E31" w:rsidRDefault="002A08DB">
      <w:pPr>
        <w:rPr>
          <w:rFonts w:ascii="Arial" w:hAnsi="Arial" w:cs="Arial"/>
        </w:rPr>
      </w:pPr>
      <w:r w:rsidRPr="00F34E31">
        <w:rPr>
          <w:rFonts w:ascii="Arial" w:hAnsi="Arial" w:cs="Arial"/>
          <w:sz w:val="18"/>
          <w:szCs w:val="18"/>
        </w:rPr>
        <w:cr/>
      </w: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Pr>
          <w:rFonts w:ascii="Arial" w:hAnsi="Arial" w:cs="Arial"/>
          <w:sz w:val="16"/>
          <w:szCs w:val="16"/>
        </w:rPr>
        <w:t>case</w:t>
      </w:r>
      <w:r w:rsidRPr="00F34E31">
        <w:rPr>
          <w:rFonts w:ascii="Arial" w:hAnsi="Arial" w:cs="Arial"/>
        </w:rPr>
        <w:tab/>
      </w:r>
      <w:r w:rsidRPr="00F34E31">
        <w:rPr>
          <w:rFonts w:ascii="Arial" w:hAnsi="Arial" w:cs="Arial"/>
          <w:sz w:val="16"/>
          <w:szCs w:val="16"/>
        </w:rPr>
        <w:t>CHILD IDENTIFICATION NUMBER</w:t>
      </w:r>
    </w:p>
    <w:p w:rsidR="00B80EA1" w:rsidRPr="00F34E31" w:rsidRDefault="00B80EA1">
      <w:pPr>
        <w:tabs>
          <w:tab w:val="left" w:pos="360"/>
          <w:tab w:val="left" w:pos="1920"/>
        </w:tabs>
        <w:rPr>
          <w:rFonts w:ascii="Arial" w:hAnsi="Arial" w:cs="Arial"/>
          <w:b/>
        </w:rPr>
      </w:pPr>
      <w:r w:rsidRPr="00F34E31">
        <w:rPr>
          <w:rFonts w:ascii="Arial" w:hAnsi="Arial" w:cs="Arial"/>
        </w:rPr>
        <w:tab/>
      </w:r>
      <w:r w:rsidRPr="00F34E31">
        <w:rPr>
          <w:rFonts w:ascii="Arial" w:hAnsi="Arial" w:cs="Arial"/>
          <w:b/>
        </w:rPr>
        <w:t>Comment</w:t>
      </w:r>
      <w:r w:rsidRPr="00F34E31">
        <w:rPr>
          <w:rFonts w:ascii="Arial" w:hAnsi="Arial" w:cs="Arial"/>
        </w:rPr>
        <w:tab/>
      </w:r>
      <w:r w:rsidRPr="00F34E31">
        <w:rPr>
          <w:rFonts w:ascii="Arial" w:hAnsi="Arial" w:cs="Arial"/>
          <w:b/>
        </w:rPr>
        <w:t>:</w:t>
      </w: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012768" w:rsidRPr="00F34E31" w:rsidRDefault="00012768">
      <w:pPr>
        <w:tabs>
          <w:tab w:val="right" w:pos="5460"/>
        </w:tabs>
        <w:rPr>
          <w:rFonts w:ascii="Arial" w:hAnsi="Arial" w:cs="Arial"/>
          <w:b/>
        </w:rPr>
      </w:pPr>
    </w:p>
    <w:p w:rsidR="00B80EA1" w:rsidRPr="00F34E31" w:rsidRDefault="00B80EA1">
      <w:pPr>
        <w:tabs>
          <w:tab w:val="left" w:pos="45"/>
          <w:tab w:val="right" w:pos="7680"/>
          <w:tab w:val="right" w:pos="9540"/>
        </w:tabs>
        <w:rPr>
          <w:rFonts w:ascii="Arial" w:hAnsi="Arial" w:cs="Arial"/>
          <w:sz w:val="16"/>
          <w:szCs w:val="16"/>
        </w:rPr>
      </w:pPr>
      <w:r w:rsidRPr="00F34E31">
        <w:rPr>
          <w:rFonts w:ascii="Arial" w:hAnsi="Arial" w:cs="Arial"/>
        </w:rPr>
        <w:tab/>
      </w:r>
      <w:r w:rsidR="00152165">
        <w:rPr>
          <w:rFonts w:ascii="Arial" w:hAnsi="Arial" w:cs="Arial"/>
          <w:sz w:val="16"/>
          <w:szCs w:val="16"/>
        </w:rPr>
        <w:t>C</w:t>
      </w:r>
      <w:r w:rsidR="00012768">
        <w:rPr>
          <w:rFonts w:ascii="Arial" w:hAnsi="Arial" w:cs="Arial"/>
          <w:sz w:val="16"/>
          <w:szCs w:val="16"/>
        </w:rPr>
        <w:t>ase</w:t>
      </w:r>
      <w:r w:rsidR="00152165">
        <w:rPr>
          <w:rFonts w:ascii="Arial" w:hAnsi="Arial" w:cs="Arial"/>
          <w:sz w:val="16"/>
          <w:szCs w:val="16"/>
        </w:rPr>
        <w:t xml:space="preserve">                                                                                                  1 - 2577</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gender</w:t>
      </w:r>
      <w:r w:rsidRPr="00F34E31">
        <w:rPr>
          <w:rFonts w:ascii="Arial" w:hAnsi="Arial" w:cs="Arial"/>
        </w:rPr>
        <w:tab/>
      </w:r>
      <w:r w:rsidRPr="00F34E31">
        <w:rPr>
          <w:rFonts w:ascii="Arial" w:hAnsi="Arial" w:cs="Arial"/>
          <w:sz w:val="16"/>
          <w:szCs w:val="16"/>
        </w:rPr>
        <w:t>CHILD COMPOSITE GENDER</w:t>
      </w:r>
    </w:p>
    <w:p w:rsidR="00B80EA1" w:rsidRPr="00F34E31" w:rsidRDefault="00B80EA1">
      <w:pPr>
        <w:tabs>
          <w:tab w:val="left" w:pos="360"/>
          <w:tab w:val="left" w:pos="1920"/>
        </w:tabs>
        <w:rPr>
          <w:rFonts w:ascii="Arial" w:hAnsi="Arial" w:cs="Arial"/>
          <w:b/>
        </w:rPr>
      </w:pPr>
      <w:r w:rsidRPr="00F34E31">
        <w:rPr>
          <w:rFonts w:ascii="Arial" w:hAnsi="Arial" w:cs="Arial"/>
        </w:rPr>
        <w:tab/>
      </w:r>
      <w:r w:rsidRPr="00F34E31">
        <w:rPr>
          <w:rFonts w:ascii="Arial" w:hAnsi="Arial" w:cs="Arial"/>
          <w:b/>
        </w:rPr>
        <w:t>Comment</w:t>
      </w:r>
      <w:r w:rsidRPr="00F34E31">
        <w:rPr>
          <w:rFonts w:ascii="Arial" w:hAnsi="Arial" w:cs="Arial"/>
        </w:rPr>
        <w:tab/>
      </w:r>
      <w:r w:rsidRPr="00F34E31">
        <w:rPr>
          <w:rFonts w:ascii="Arial" w:hAnsi="Arial" w:cs="Arial"/>
          <w:b/>
        </w:rPr>
        <w: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8,791</w:t>
      </w:r>
      <w:r w:rsidRPr="00F34E31">
        <w:rPr>
          <w:rFonts w:ascii="Arial" w:hAnsi="Arial" w:cs="Arial"/>
        </w:rPr>
        <w:tab/>
      </w:r>
      <w:r w:rsidRPr="00F34E31">
        <w:rPr>
          <w:rFonts w:ascii="Arial" w:hAnsi="Arial" w:cs="Arial"/>
          <w:sz w:val="16"/>
          <w:szCs w:val="16"/>
        </w:rPr>
        <w:t>51.1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FEMALE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8,410</w:t>
      </w:r>
      <w:r w:rsidRPr="00F34E31">
        <w:rPr>
          <w:rFonts w:ascii="Arial" w:hAnsi="Arial" w:cs="Arial"/>
        </w:rPr>
        <w:tab/>
      </w:r>
      <w:r w:rsidRPr="00F34E31">
        <w:rPr>
          <w:rFonts w:ascii="Arial" w:hAnsi="Arial" w:cs="Arial"/>
          <w:sz w:val="16"/>
          <w:szCs w:val="16"/>
        </w:rPr>
        <w:t>48.9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rPr>
          <w:rFonts w:ascii="Arial" w:hAnsi="Arial" w:cs="Arial"/>
        </w:rPr>
      </w:pPr>
    </w:p>
    <w:p w:rsidR="00B80EA1" w:rsidRPr="00F34E31" w:rsidRDefault="00B80EA1">
      <w:pPr>
        <w:rPr>
          <w:rFonts w:ascii="Arial" w:hAnsi="Arial" w:cs="Arial"/>
        </w:rPr>
      </w:pPr>
    </w:p>
    <w:p w:rsidR="006E3BDE" w:rsidRDefault="006E3BDE" w:rsidP="00F34E31">
      <w:pPr>
        <w:rPr>
          <w:rFonts w:ascii="Arial" w:hAnsi="Arial" w:cs="Arial"/>
        </w:rPr>
      </w:pPr>
    </w:p>
    <w:p w:rsidR="00B80EA1" w:rsidRPr="00F34E31" w:rsidRDefault="00B80EA1" w:rsidP="00F34E31">
      <w:pPr>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race</w:t>
      </w:r>
      <w:r w:rsidRPr="00F34E31">
        <w:rPr>
          <w:rFonts w:ascii="Arial" w:hAnsi="Arial" w:cs="Arial"/>
        </w:rPr>
        <w:tab/>
      </w:r>
      <w:r w:rsidRPr="00F34E31">
        <w:rPr>
          <w:rFonts w:ascii="Arial" w:hAnsi="Arial" w:cs="Arial"/>
          <w:sz w:val="16"/>
          <w:szCs w:val="16"/>
        </w:rPr>
        <w:t>CHILD COMPOSITE RACE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WHITE, NON-HISPANIC</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9,766</w:t>
      </w:r>
      <w:r w:rsidRPr="00F34E31">
        <w:rPr>
          <w:rFonts w:ascii="Arial" w:hAnsi="Arial" w:cs="Arial"/>
        </w:rPr>
        <w:tab/>
      </w:r>
      <w:r w:rsidRPr="00F34E31">
        <w:rPr>
          <w:rFonts w:ascii="Arial" w:hAnsi="Arial" w:cs="Arial"/>
          <w:sz w:val="16"/>
          <w:szCs w:val="16"/>
        </w:rPr>
        <w:t>56.7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BLACK OR AFRICAN AMERICAN, NON-HISPANIC</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2,441</w:t>
      </w:r>
      <w:r w:rsidRPr="00F34E31">
        <w:rPr>
          <w:rFonts w:ascii="Arial" w:hAnsi="Arial" w:cs="Arial"/>
        </w:rPr>
        <w:tab/>
      </w:r>
      <w:r w:rsidRPr="00F34E31">
        <w:rPr>
          <w:rFonts w:ascii="Arial" w:hAnsi="Arial" w:cs="Arial"/>
          <w:sz w:val="16"/>
          <w:szCs w:val="16"/>
        </w:rPr>
        <w:t>14.2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HISPANIC, RACE SPECIFIED</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1,388</w:t>
      </w:r>
      <w:r w:rsidRPr="00F34E31">
        <w:rPr>
          <w:rFonts w:ascii="Arial" w:hAnsi="Arial" w:cs="Arial"/>
        </w:rPr>
        <w:tab/>
      </w:r>
      <w:r w:rsidRPr="00F34E31">
        <w:rPr>
          <w:rFonts w:ascii="Arial" w:hAnsi="Arial" w:cs="Arial"/>
          <w:sz w:val="16"/>
          <w:szCs w:val="16"/>
        </w:rPr>
        <w:t>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HISPANIC, RACE NOT SPECIFIED</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1,560</w:t>
      </w:r>
      <w:r w:rsidRPr="00F34E31">
        <w:rPr>
          <w:rFonts w:ascii="Arial" w:hAnsi="Arial" w:cs="Arial"/>
        </w:rPr>
        <w:tab/>
      </w:r>
      <w:r w:rsidRPr="00F34E31">
        <w:rPr>
          <w:rFonts w:ascii="Arial" w:hAnsi="Arial" w:cs="Arial"/>
          <w:sz w:val="16"/>
          <w:szCs w:val="16"/>
        </w:rPr>
        <w:t>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ASIAN</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1,093</w:t>
      </w:r>
      <w:r w:rsidRPr="00F34E31">
        <w:rPr>
          <w:rFonts w:ascii="Arial" w:hAnsi="Arial" w:cs="Arial"/>
        </w:rPr>
        <w:tab/>
      </w:r>
      <w:r w:rsidRPr="00F34E31">
        <w:rPr>
          <w:rFonts w:ascii="Arial" w:hAnsi="Arial" w:cs="Arial"/>
          <w:sz w:val="16"/>
          <w:szCs w:val="16"/>
        </w:rPr>
        <w:t>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NATIVE HAWAIIAN, OTHER PACIFIC ISLANDER</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196</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AMERICAN INDIAN OR ALASKA NATIVE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309</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MORE THAN ONE RACE, NON HISPANIC</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412</w:t>
      </w:r>
      <w:r w:rsidRPr="00F34E31">
        <w:rPr>
          <w:rFonts w:ascii="Arial" w:hAnsi="Arial" w:cs="Arial"/>
        </w:rPr>
        <w:tab/>
      </w:r>
      <w:r w:rsidRPr="00F34E31">
        <w:rPr>
          <w:rFonts w:ascii="Arial" w:hAnsi="Arial" w:cs="Arial"/>
          <w:sz w:val="16"/>
          <w:szCs w:val="16"/>
        </w:rPr>
        <w:t>2.4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47</w:t>
      </w:r>
      <w:r w:rsidRPr="00F34E31">
        <w:rPr>
          <w:rFonts w:ascii="Arial" w:hAnsi="Arial" w:cs="Arial"/>
        </w:rPr>
        <w:tab/>
      </w:r>
      <w:r w:rsidRPr="00F34E31">
        <w:rPr>
          <w:rFonts w:ascii="Arial" w:hAnsi="Arial" w:cs="Arial"/>
          <w:sz w:val="16"/>
          <w:szCs w:val="16"/>
        </w:rPr>
        <w:t>0.3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c1rrscal</w:t>
      </w:r>
      <w:r w:rsidRPr="00F34E31">
        <w:rPr>
          <w:rFonts w:ascii="Arial" w:hAnsi="Arial" w:cs="Arial"/>
        </w:rPr>
        <w:tab/>
      </w:r>
      <w:r w:rsidRPr="00F34E31">
        <w:rPr>
          <w:rFonts w:ascii="Arial" w:hAnsi="Arial" w:cs="Arial"/>
          <w:sz w:val="16"/>
          <w:szCs w:val="16"/>
        </w:rPr>
        <w:t>C1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10 - 82</w:t>
      </w:r>
      <w:r w:rsidRPr="00F34E31">
        <w:rPr>
          <w:rFonts w:ascii="Arial" w:hAnsi="Arial" w:cs="Arial"/>
        </w:rPr>
        <w:tab/>
      </w:r>
      <w:r w:rsidRPr="00F34E31">
        <w:rPr>
          <w:rFonts w:ascii="Arial" w:hAnsi="Arial" w:cs="Arial"/>
          <w:sz w:val="16"/>
          <w:szCs w:val="16"/>
        </w:rPr>
        <w:t>10 - 82</w:t>
      </w:r>
      <w:r w:rsidRPr="00F34E31">
        <w:rPr>
          <w:rFonts w:ascii="Arial" w:hAnsi="Arial" w:cs="Arial"/>
        </w:rPr>
        <w:tab/>
      </w:r>
      <w:r w:rsidRPr="00F34E31">
        <w:rPr>
          <w:rFonts w:ascii="Arial" w:hAnsi="Arial" w:cs="Arial"/>
          <w:sz w:val="16"/>
          <w:szCs w:val="16"/>
        </w:rPr>
        <w:t>14,441</w:t>
      </w:r>
      <w:r w:rsidRPr="00F34E31">
        <w:rPr>
          <w:rFonts w:ascii="Arial" w:hAnsi="Arial" w:cs="Arial"/>
        </w:rPr>
        <w:tab/>
      </w:r>
      <w:r w:rsidRPr="00F34E31">
        <w:rPr>
          <w:rFonts w:ascii="Arial" w:hAnsi="Arial" w:cs="Arial"/>
          <w:sz w:val="16"/>
          <w:szCs w:val="16"/>
        </w:rPr>
        <w:t>83.9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42</w:t>
      </w:r>
      <w:r w:rsidRPr="00F34E31">
        <w:rPr>
          <w:rFonts w:ascii="Arial" w:hAnsi="Arial" w:cs="Arial"/>
        </w:rPr>
        <w:tab/>
      </w:r>
      <w:r w:rsidRPr="00F34E31">
        <w:rPr>
          <w:rFonts w:ascii="Arial" w:hAnsi="Arial" w:cs="Arial"/>
          <w:sz w:val="16"/>
          <w:szCs w:val="16"/>
        </w:rPr>
        <w:t>0.2</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sidRP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3E23E9" w:rsidRPr="00F34E31" w:rsidRDefault="003E23E9" w:rsidP="003E23E9">
      <w:pPr>
        <w:rPr>
          <w:rFonts w:ascii="Arial" w:hAnsi="Arial" w:cs="Arial"/>
        </w:rPr>
      </w:pPr>
    </w:p>
    <w:p w:rsidR="00B80EA1" w:rsidRPr="00F34E31" w:rsidRDefault="00B80EA1" w:rsidP="003E23E9">
      <w:pPr>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c1rrtsco</w:t>
      </w:r>
      <w:r w:rsidRPr="00F34E31">
        <w:rPr>
          <w:rFonts w:ascii="Arial" w:hAnsi="Arial" w:cs="Arial"/>
        </w:rPr>
        <w:tab/>
      </w:r>
      <w:r w:rsidRPr="00F34E31">
        <w:rPr>
          <w:rFonts w:ascii="Arial" w:hAnsi="Arial" w:cs="Arial"/>
          <w:sz w:val="16"/>
          <w:szCs w:val="16"/>
        </w:rPr>
        <w:t>C1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23 - 90</w:t>
      </w:r>
      <w:r w:rsidRPr="00F34E31">
        <w:rPr>
          <w:rFonts w:ascii="Arial" w:hAnsi="Arial" w:cs="Arial"/>
        </w:rPr>
        <w:tab/>
      </w:r>
      <w:r w:rsidRPr="00F34E31">
        <w:rPr>
          <w:rFonts w:ascii="Arial" w:hAnsi="Arial" w:cs="Arial"/>
          <w:sz w:val="16"/>
          <w:szCs w:val="16"/>
        </w:rPr>
        <w:t>23 - 90</w:t>
      </w:r>
      <w:r w:rsidRPr="00F34E31">
        <w:rPr>
          <w:rFonts w:ascii="Arial" w:hAnsi="Arial" w:cs="Arial"/>
        </w:rPr>
        <w:tab/>
      </w:r>
      <w:r w:rsidRPr="00F34E31">
        <w:rPr>
          <w:rFonts w:ascii="Arial" w:hAnsi="Arial" w:cs="Arial"/>
          <w:sz w:val="16"/>
          <w:szCs w:val="16"/>
        </w:rPr>
        <w:t>14,441</w:t>
      </w:r>
      <w:r w:rsidRPr="00F34E31">
        <w:rPr>
          <w:rFonts w:ascii="Arial" w:hAnsi="Arial" w:cs="Arial"/>
        </w:rPr>
        <w:tab/>
      </w:r>
      <w:r w:rsidRPr="00F34E31">
        <w:rPr>
          <w:rFonts w:ascii="Arial" w:hAnsi="Arial" w:cs="Arial"/>
          <w:sz w:val="16"/>
          <w:szCs w:val="16"/>
        </w:rPr>
        <w:t>83.9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42</w:t>
      </w:r>
      <w:r w:rsidRPr="00F34E31">
        <w:rPr>
          <w:rFonts w:ascii="Arial" w:hAnsi="Arial" w:cs="Arial"/>
        </w:rPr>
        <w:tab/>
      </w:r>
      <w:r w:rsidRPr="00F34E31">
        <w:rPr>
          <w:rFonts w:ascii="Arial" w:hAnsi="Arial" w:cs="Arial"/>
          <w:sz w:val="16"/>
          <w:szCs w:val="16"/>
        </w:rPr>
        <w:t>0.2</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AA6983">
        <w:rPr>
          <w:rFonts w:ascii="Arial" w:hAnsi="Arial" w:cs="Arial"/>
          <w:i/>
          <w:sz w:val="16"/>
          <w:szCs w:val="16"/>
        </w:rPr>
        <w:t xml:space="preserve">                                         </w:t>
      </w:r>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c1rmscal</w:t>
      </w:r>
      <w:r w:rsidRPr="00F34E31">
        <w:rPr>
          <w:rFonts w:ascii="Arial" w:hAnsi="Arial" w:cs="Arial"/>
        </w:rPr>
        <w:tab/>
      </w:r>
      <w:r w:rsidRPr="00F34E31">
        <w:rPr>
          <w:rFonts w:ascii="Arial" w:hAnsi="Arial" w:cs="Arial"/>
          <w:sz w:val="16"/>
          <w:szCs w:val="16"/>
        </w:rPr>
        <w:t>C1 REC MATH IRT SCALE SCORE</w:t>
      </w:r>
    </w:p>
    <w:p w:rsidR="00F34E31" w:rsidRPr="00F34E31" w:rsidRDefault="00F34E31">
      <w:pPr>
        <w:tabs>
          <w:tab w:val="right" w:pos="8280"/>
          <w:tab w:val="right" w:pos="9660"/>
        </w:tabs>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6 - 61</w:t>
      </w:r>
      <w:r w:rsidRPr="00F34E31">
        <w:rPr>
          <w:rFonts w:ascii="Arial" w:hAnsi="Arial" w:cs="Arial"/>
        </w:rPr>
        <w:tab/>
      </w:r>
      <w:r w:rsidRPr="00F34E31">
        <w:rPr>
          <w:rFonts w:ascii="Arial" w:hAnsi="Arial" w:cs="Arial"/>
          <w:sz w:val="16"/>
          <w:szCs w:val="16"/>
        </w:rPr>
        <w:t>6 - 61</w:t>
      </w:r>
      <w:r w:rsidRPr="00F34E31">
        <w:rPr>
          <w:rFonts w:ascii="Arial" w:hAnsi="Arial" w:cs="Arial"/>
        </w:rPr>
        <w:tab/>
      </w:r>
      <w:r w:rsidRPr="00F34E31">
        <w:rPr>
          <w:rFonts w:ascii="Arial" w:hAnsi="Arial" w:cs="Arial"/>
          <w:sz w:val="16"/>
          <w:szCs w:val="16"/>
        </w:rPr>
        <w:t>15,273</w:t>
      </w:r>
      <w:r w:rsidRPr="00F34E31">
        <w:rPr>
          <w:rFonts w:ascii="Arial" w:hAnsi="Arial" w:cs="Arial"/>
        </w:rPr>
        <w:tab/>
      </w:r>
      <w:r w:rsidRPr="00F34E31">
        <w:rPr>
          <w:rFonts w:ascii="Arial" w:hAnsi="Arial" w:cs="Arial"/>
          <w:sz w:val="16"/>
          <w:szCs w:val="16"/>
        </w:rPr>
        <w:t>88.7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58</w:t>
      </w:r>
      <w:r w:rsidRPr="00F34E31">
        <w:rPr>
          <w:rFonts w:ascii="Arial" w:hAnsi="Arial" w:cs="Arial"/>
        </w:rPr>
        <w:tab/>
      </w:r>
      <w:r w:rsidRPr="00F34E31">
        <w:rPr>
          <w:rFonts w:ascii="Arial" w:hAnsi="Arial" w:cs="Arial"/>
          <w:sz w:val="16"/>
          <w:szCs w:val="16"/>
        </w:rPr>
        <w:t>0.3</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c1rmtsco</w:t>
      </w:r>
      <w:r w:rsidRPr="00F34E31">
        <w:rPr>
          <w:rFonts w:ascii="Arial" w:hAnsi="Arial" w:cs="Arial"/>
        </w:rPr>
        <w:tab/>
      </w:r>
      <w:r w:rsidRPr="00F34E31">
        <w:rPr>
          <w:rFonts w:ascii="Arial" w:hAnsi="Arial" w:cs="Arial"/>
          <w:sz w:val="16"/>
          <w:szCs w:val="16"/>
        </w:rPr>
        <w:t>C1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20 - 92</w:t>
      </w:r>
      <w:r w:rsidRPr="00F34E31">
        <w:rPr>
          <w:rFonts w:ascii="Arial" w:hAnsi="Arial" w:cs="Arial"/>
        </w:rPr>
        <w:tab/>
      </w:r>
      <w:r w:rsidRPr="00F34E31">
        <w:rPr>
          <w:rFonts w:ascii="Arial" w:hAnsi="Arial" w:cs="Arial"/>
          <w:sz w:val="16"/>
          <w:szCs w:val="16"/>
        </w:rPr>
        <w:t>20 - 92</w:t>
      </w:r>
      <w:r w:rsidRPr="00F34E31">
        <w:rPr>
          <w:rFonts w:ascii="Arial" w:hAnsi="Arial" w:cs="Arial"/>
        </w:rPr>
        <w:tab/>
      </w:r>
      <w:r w:rsidRPr="00F34E31">
        <w:rPr>
          <w:rFonts w:ascii="Arial" w:hAnsi="Arial" w:cs="Arial"/>
          <w:sz w:val="16"/>
          <w:szCs w:val="16"/>
        </w:rPr>
        <w:t>15,273</w:t>
      </w:r>
      <w:r w:rsidRPr="00F34E31">
        <w:rPr>
          <w:rFonts w:ascii="Arial" w:hAnsi="Arial" w:cs="Arial"/>
        </w:rPr>
        <w:tab/>
      </w:r>
      <w:r w:rsidRPr="00F34E31">
        <w:rPr>
          <w:rFonts w:ascii="Arial" w:hAnsi="Arial" w:cs="Arial"/>
          <w:sz w:val="16"/>
          <w:szCs w:val="16"/>
        </w:rPr>
        <w:t>88.7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58</w:t>
      </w:r>
      <w:r w:rsidRPr="00F34E31">
        <w:rPr>
          <w:rFonts w:ascii="Arial" w:hAnsi="Arial" w:cs="Arial"/>
        </w:rPr>
        <w:tab/>
      </w:r>
      <w:r w:rsidRPr="00F34E31">
        <w:rPr>
          <w:rFonts w:ascii="Arial" w:hAnsi="Arial" w:cs="Arial"/>
          <w:sz w:val="16"/>
          <w:szCs w:val="16"/>
        </w:rPr>
        <w:t>0.3</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Default="00B80EA1">
      <w:pPr>
        <w:rPr>
          <w:rFonts w:ascii="Arial" w:hAnsi="Arial" w:cs="Arial"/>
        </w:rPr>
      </w:pPr>
    </w:p>
    <w:p w:rsidR="006E3BDE" w:rsidRDefault="006E3BDE">
      <w:pPr>
        <w:rPr>
          <w:rFonts w:ascii="Arial" w:hAnsi="Arial" w:cs="Arial"/>
        </w:rPr>
      </w:pPr>
    </w:p>
    <w:p w:rsidR="006E3BDE" w:rsidRDefault="006E3BD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c1rgscal</w:t>
      </w:r>
      <w:r w:rsidRPr="00F34E31">
        <w:rPr>
          <w:rFonts w:ascii="Arial" w:hAnsi="Arial" w:cs="Arial"/>
        </w:rPr>
        <w:tab/>
      </w:r>
      <w:r w:rsidRPr="00F34E31">
        <w:rPr>
          <w:rFonts w:ascii="Arial" w:hAnsi="Arial" w:cs="Arial"/>
          <w:sz w:val="16"/>
          <w:szCs w:val="16"/>
        </w:rPr>
        <w:t>C1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6 - 47</w:t>
      </w:r>
      <w:r w:rsidRPr="00F34E31">
        <w:rPr>
          <w:rFonts w:ascii="Arial" w:hAnsi="Arial" w:cs="Arial"/>
        </w:rPr>
        <w:tab/>
      </w:r>
      <w:r w:rsidRPr="00F34E31">
        <w:rPr>
          <w:rFonts w:ascii="Arial" w:hAnsi="Arial" w:cs="Arial"/>
          <w:sz w:val="16"/>
          <w:szCs w:val="16"/>
        </w:rPr>
        <w:t>6 - 47</w:t>
      </w:r>
      <w:r w:rsidRPr="00F34E31">
        <w:rPr>
          <w:rFonts w:ascii="Arial" w:hAnsi="Arial" w:cs="Arial"/>
        </w:rPr>
        <w:tab/>
      </w:r>
      <w:r w:rsidRPr="00F34E31">
        <w:rPr>
          <w:rFonts w:ascii="Arial" w:hAnsi="Arial" w:cs="Arial"/>
          <w:sz w:val="16"/>
          <w:szCs w:val="16"/>
        </w:rPr>
        <w:t>14,404</w:t>
      </w:r>
      <w:r w:rsidRPr="00F34E31">
        <w:rPr>
          <w:rFonts w:ascii="Arial" w:hAnsi="Arial" w:cs="Arial"/>
        </w:rPr>
        <w:tab/>
      </w:r>
      <w:r w:rsidRPr="00F34E31">
        <w:rPr>
          <w:rFonts w:ascii="Arial" w:hAnsi="Arial" w:cs="Arial"/>
          <w:sz w:val="16"/>
          <w:szCs w:val="16"/>
        </w:rPr>
        <w:t>83.7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79</w:t>
      </w:r>
      <w:r w:rsidRPr="00F34E31">
        <w:rPr>
          <w:rFonts w:ascii="Arial" w:hAnsi="Arial" w:cs="Arial"/>
        </w:rPr>
        <w:tab/>
      </w:r>
      <w:r w:rsidRPr="00F34E31">
        <w:rPr>
          <w:rFonts w:ascii="Arial" w:hAnsi="Arial" w:cs="Arial"/>
          <w:sz w:val="16"/>
          <w:szCs w:val="16"/>
        </w:rPr>
        <w:t>0.5</w:t>
      </w:r>
    </w:p>
    <w:p w:rsidR="00B80EA1" w:rsidRPr="00F34E31" w:rsidRDefault="00F34E31" w:rsidP="00F34E31">
      <w:pPr>
        <w:tabs>
          <w:tab w:val="right" w:pos="7680"/>
          <w:tab w:val="right" w:pos="9540"/>
        </w:tabs>
        <w:rPr>
          <w:rFonts w:ascii="Arial" w:hAnsi="Arial" w:cs="Arial"/>
          <w:i/>
          <w:sz w:val="16"/>
          <w:szCs w:val="16"/>
        </w:rPr>
      </w:pP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sidRP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c1rgtsco</w:t>
      </w:r>
      <w:r w:rsidRPr="00F34E31">
        <w:rPr>
          <w:rFonts w:ascii="Arial" w:hAnsi="Arial" w:cs="Arial"/>
        </w:rPr>
        <w:tab/>
      </w:r>
      <w:r w:rsidRPr="00F34E31">
        <w:rPr>
          <w:rFonts w:ascii="Arial" w:hAnsi="Arial" w:cs="Arial"/>
          <w:sz w:val="16"/>
          <w:szCs w:val="16"/>
        </w:rPr>
        <w:t>C1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20 - 84</w:t>
      </w:r>
      <w:r w:rsidRPr="00F34E31">
        <w:rPr>
          <w:rFonts w:ascii="Arial" w:hAnsi="Arial" w:cs="Arial"/>
        </w:rPr>
        <w:tab/>
      </w:r>
      <w:r w:rsidRPr="00F34E31">
        <w:rPr>
          <w:rFonts w:ascii="Arial" w:hAnsi="Arial" w:cs="Arial"/>
          <w:sz w:val="16"/>
          <w:szCs w:val="16"/>
        </w:rPr>
        <w:t>20 - 84</w:t>
      </w:r>
      <w:r w:rsidRPr="00F34E31">
        <w:rPr>
          <w:rFonts w:ascii="Arial" w:hAnsi="Arial" w:cs="Arial"/>
        </w:rPr>
        <w:tab/>
      </w:r>
      <w:r w:rsidRPr="00F34E31">
        <w:rPr>
          <w:rFonts w:ascii="Arial" w:hAnsi="Arial" w:cs="Arial"/>
          <w:sz w:val="16"/>
          <w:szCs w:val="16"/>
        </w:rPr>
        <w:t>14,404</w:t>
      </w:r>
      <w:r w:rsidRPr="00F34E31">
        <w:rPr>
          <w:rFonts w:ascii="Arial" w:hAnsi="Arial" w:cs="Arial"/>
        </w:rPr>
        <w:tab/>
      </w:r>
      <w:r w:rsidRPr="00F34E31">
        <w:rPr>
          <w:rFonts w:ascii="Arial" w:hAnsi="Arial" w:cs="Arial"/>
          <w:sz w:val="16"/>
          <w:szCs w:val="16"/>
        </w:rPr>
        <w:t>83.7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79</w:t>
      </w:r>
      <w:r w:rsidRPr="00F34E31">
        <w:rPr>
          <w:rFonts w:ascii="Arial" w:hAnsi="Arial" w:cs="Arial"/>
        </w:rPr>
        <w:tab/>
      </w:r>
      <w:r w:rsidRPr="00F34E31">
        <w:rPr>
          <w:rFonts w:ascii="Arial" w:hAnsi="Arial" w:cs="Arial"/>
          <w:sz w:val="16"/>
          <w:szCs w:val="16"/>
        </w:rPr>
        <w:t>0.5</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c1fmotor</w:t>
      </w:r>
      <w:r w:rsidRPr="00F34E31">
        <w:rPr>
          <w:rFonts w:ascii="Arial" w:hAnsi="Arial" w:cs="Arial"/>
        </w:rPr>
        <w:tab/>
      </w:r>
      <w:r w:rsidRPr="00F34E31">
        <w:rPr>
          <w:rFonts w:ascii="Arial" w:hAnsi="Arial" w:cs="Arial"/>
          <w:sz w:val="16"/>
          <w:szCs w:val="16"/>
        </w:rPr>
        <w:t>C1 FINE MOTOR SKILLS</w:t>
      </w:r>
    </w:p>
    <w:p w:rsidR="005F6D15" w:rsidRPr="005F6D15" w:rsidRDefault="005F6D15" w:rsidP="005F6D15">
      <w:pPr>
        <w:autoSpaceDE w:val="0"/>
        <w:autoSpaceDN w:val="0"/>
        <w:adjustRightInd w:val="0"/>
        <w:rPr>
          <w:rFonts w:ascii="Arial" w:hAnsi="Arial" w:cs="Arial"/>
          <w:sz w:val="16"/>
          <w:szCs w:val="16"/>
        </w:rPr>
      </w:pPr>
      <w:r w:rsidRPr="005F6D15">
        <w:rPr>
          <w:rFonts w:ascii="Arial" w:hAnsi="Arial" w:cs="Arial"/>
          <w:sz w:val="16"/>
          <w:szCs w:val="16"/>
        </w:rPr>
        <w:tab/>
      </w:r>
      <w:r>
        <w:rPr>
          <w:rFonts w:ascii="Arial" w:hAnsi="Arial" w:cs="Arial"/>
          <w:sz w:val="16"/>
          <w:szCs w:val="16"/>
        </w:rPr>
        <w:t>“</w:t>
      </w:r>
      <w:r w:rsidRPr="005F6D15">
        <w:rPr>
          <w:rFonts w:ascii="Arial" w:hAnsi="Arial" w:cs="Arial"/>
          <w:sz w:val="16"/>
          <w:szCs w:val="16"/>
        </w:rPr>
        <w:t>Fine motor skills were assessed by having each child use building blocks to replicate a model, copy</w:t>
      </w:r>
      <w:r>
        <w:rPr>
          <w:rFonts w:ascii="Arial" w:hAnsi="Arial" w:cs="Arial"/>
          <w:sz w:val="16"/>
          <w:szCs w:val="16"/>
        </w:rPr>
        <w:t xml:space="preserve"> </w:t>
      </w:r>
      <w:r w:rsidRPr="005F6D15">
        <w:rPr>
          <w:rFonts w:ascii="Arial" w:hAnsi="Arial" w:cs="Arial"/>
          <w:sz w:val="16"/>
          <w:szCs w:val="16"/>
        </w:rPr>
        <w:t>forms (e.g., an asterisk, a square) on paper, and draw a person.</w:t>
      </w:r>
      <w:r>
        <w:rPr>
          <w:rFonts w:ascii="Arial" w:hAnsi="Arial" w:cs="Arial"/>
          <w:sz w:val="16"/>
          <w:szCs w:val="16"/>
        </w:rPr>
        <w:t>”  (Base Manual, pg. 2-8).</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0 - 9</w:t>
      </w:r>
      <w:r w:rsidRPr="00F34E31">
        <w:rPr>
          <w:rFonts w:ascii="Arial" w:hAnsi="Arial" w:cs="Arial"/>
        </w:rPr>
        <w:tab/>
      </w:r>
      <w:r w:rsidRPr="00F34E31">
        <w:rPr>
          <w:rFonts w:ascii="Arial" w:hAnsi="Arial" w:cs="Arial"/>
          <w:sz w:val="16"/>
          <w:szCs w:val="16"/>
        </w:rPr>
        <w:t>0 - 9</w:t>
      </w:r>
      <w:r w:rsidRPr="00F34E31">
        <w:rPr>
          <w:rFonts w:ascii="Arial" w:hAnsi="Arial" w:cs="Arial"/>
        </w:rPr>
        <w:tab/>
      </w:r>
      <w:r w:rsidRPr="00F34E31">
        <w:rPr>
          <w:rFonts w:ascii="Arial" w:hAnsi="Arial" w:cs="Arial"/>
          <w:sz w:val="16"/>
          <w:szCs w:val="16"/>
        </w:rPr>
        <w:t>15,219</w:t>
      </w:r>
      <w:r w:rsidRPr="00F34E31">
        <w:rPr>
          <w:rFonts w:ascii="Arial" w:hAnsi="Arial" w:cs="Arial"/>
        </w:rPr>
        <w:tab/>
      </w:r>
      <w:r w:rsidRPr="00F34E31">
        <w:rPr>
          <w:rFonts w:ascii="Arial" w:hAnsi="Arial" w:cs="Arial"/>
          <w:sz w:val="16"/>
          <w:szCs w:val="16"/>
        </w:rPr>
        <w:t>88.4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112</w:t>
      </w:r>
      <w:r w:rsidRPr="00F34E31">
        <w:rPr>
          <w:rFonts w:ascii="Arial" w:hAnsi="Arial" w:cs="Arial"/>
        </w:rPr>
        <w:tab/>
      </w:r>
      <w:r w:rsidRPr="00F34E31">
        <w:rPr>
          <w:rFonts w:ascii="Arial" w:hAnsi="Arial" w:cs="Arial"/>
          <w:sz w:val="16"/>
          <w:szCs w:val="16"/>
        </w:rPr>
        <w:t>0.7</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1,559</w:t>
      </w:r>
      <w:r w:rsidR="00B80EA1" w:rsidRPr="005F6D15">
        <w:rPr>
          <w:rFonts w:ascii="Arial" w:hAnsi="Arial" w:cs="Arial"/>
          <w:i/>
        </w:rPr>
        <w:tab/>
      </w:r>
      <w:r w:rsidR="00B80EA1" w:rsidRPr="005F6D15">
        <w:rPr>
          <w:rFonts w:ascii="Arial" w:hAnsi="Arial" w:cs="Arial"/>
          <w:i/>
          <w:sz w:val="16"/>
          <w:szCs w:val="16"/>
        </w:rPr>
        <w:t>9.1</w:t>
      </w:r>
    </w:p>
    <w:p w:rsidR="00B80EA1" w:rsidRDefault="00B80EA1">
      <w:pPr>
        <w:rPr>
          <w:rFonts w:ascii="Arial" w:hAnsi="Arial" w:cs="Arial"/>
        </w:rPr>
      </w:pPr>
    </w:p>
    <w:p w:rsidR="005F6D15" w:rsidRDefault="005F6D15">
      <w:pPr>
        <w:tabs>
          <w:tab w:val="left" w:pos="360"/>
          <w:tab w:val="left" w:pos="1920"/>
          <w:tab w:val="left" w:pos="2160"/>
          <w:tab w:val="left" w:pos="3720"/>
        </w:tabs>
        <w:rPr>
          <w:rFonts w:ascii="Arial" w:hAnsi="Arial" w:cs="Arial"/>
          <w:b/>
        </w:rPr>
      </w:pPr>
    </w:p>
    <w:p w:rsidR="005F6D15" w:rsidRDefault="005F6D15">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c1gmotor</w:t>
      </w:r>
      <w:r w:rsidRPr="00F34E31">
        <w:rPr>
          <w:rFonts w:ascii="Arial" w:hAnsi="Arial" w:cs="Arial"/>
        </w:rPr>
        <w:tab/>
      </w:r>
      <w:r w:rsidRPr="00F34E31">
        <w:rPr>
          <w:rFonts w:ascii="Arial" w:hAnsi="Arial" w:cs="Arial"/>
          <w:sz w:val="16"/>
          <w:szCs w:val="16"/>
        </w:rPr>
        <w:t>C1 GROSS MOTOR SKILLS</w:t>
      </w:r>
    </w:p>
    <w:p w:rsidR="005F6D15" w:rsidRPr="005F6D15" w:rsidRDefault="005F6D15" w:rsidP="005F6D15">
      <w:pPr>
        <w:autoSpaceDE w:val="0"/>
        <w:autoSpaceDN w:val="0"/>
        <w:adjustRightInd w:val="0"/>
        <w:ind w:firstLine="720"/>
        <w:rPr>
          <w:rFonts w:ascii="Arial" w:hAnsi="Arial" w:cs="Arial"/>
          <w:sz w:val="16"/>
          <w:szCs w:val="16"/>
        </w:rPr>
      </w:pPr>
      <w:r>
        <w:rPr>
          <w:rFonts w:ascii="Arial" w:hAnsi="Arial" w:cs="Arial"/>
          <w:sz w:val="16"/>
          <w:szCs w:val="16"/>
        </w:rPr>
        <w:t>“</w:t>
      </w:r>
      <w:r w:rsidRPr="005F6D15">
        <w:rPr>
          <w:rFonts w:ascii="Arial" w:hAnsi="Arial" w:cs="Arial"/>
          <w:sz w:val="16"/>
          <w:szCs w:val="16"/>
        </w:rPr>
        <w:t>The child was asked to skip, hop on one</w:t>
      </w:r>
      <w:r>
        <w:rPr>
          <w:rFonts w:ascii="Arial" w:hAnsi="Arial" w:cs="Arial"/>
          <w:sz w:val="16"/>
          <w:szCs w:val="16"/>
        </w:rPr>
        <w:t xml:space="preserve"> </w:t>
      </w:r>
      <w:r w:rsidRPr="005F6D15">
        <w:rPr>
          <w:rFonts w:ascii="Arial" w:hAnsi="Arial" w:cs="Arial"/>
          <w:sz w:val="16"/>
          <w:szCs w:val="16"/>
        </w:rPr>
        <w:t>foot, walk backward, and stand on one foot to assess gross or large motor skills.</w:t>
      </w:r>
      <w:r>
        <w:rPr>
          <w:rFonts w:ascii="Arial" w:hAnsi="Arial" w:cs="Arial"/>
          <w:sz w:val="16"/>
          <w:szCs w:val="16"/>
        </w:rPr>
        <w:t>”  (Base Manual, pg. 2-8).</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0 - 8</w:t>
      </w:r>
      <w:r w:rsidRPr="00F34E31">
        <w:rPr>
          <w:rFonts w:ascii="Arial" w:hAnsi="Arial" w:cs="Arial"/>
        </w:rPr>
        <w:tab/>
      </w:r>
      <w:r w:rsidRPr="00F34E31">
        <w:rPr>
          <w:rFonts w:ascii="Arial" w:hAnsi="Arial" w:cs="Arial"/>
          <w:sz w:val="16"/>
          <w:szCs w:val="16"/>
        </w:rPr>
        <w:t>0 - 8</w:t>
      </w:r>
      <w:r w:rsidRPr="00F34E31">
        <w:rPr>
          <w:rFonts w:ascii="Arial" w:hAnsi="Arial" w:cs="Arial"/>
        </w:rPr>
        <w:tab/>
      </w:r>
      <w:r w:rsidRPr="00F34E31">
        <w:rPr>
          <w:rFonts w:ascii="Arial" w:hAnsi="Arial" w:cs="Arial"/>
          <w:sz w:val="16"/>
          <w:szCs w:val="16"/>
        </w:rPr>
        <w:t>15,170</w:t>
      </w:r>
      <w:r w:rsidRPr="00F34E31">
        <w:rPr>
          <w:rFonts w:ascii="Arial" w:hAnsi="Arial" w:cs="Arial"/>
        </w:rPr>
        <w:tab/>
      </w:r>
      <w:r w:rsidRPr="00F34E31">
        <w:rPr>
          <w:rFonts w:ascii="Arial" w:hAnsi="Arial" w:cs="Arial"/>
          <w:sz w:val="16"/>
          <w:szCs w:val="16"/>
        </w:rPr>
        <w:t>88.1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161</w:t>
      </w:r>
      <w:r w:rsidRPr="00F34E31">
        <w:rPr>
          <w:rFonts w:ascii="Arial" w:hAnsi="Arial" w:cs="Arial"/>
        </w:rPr>
        <w:tab/>
      </w:r>
      <w:r w:rsidRPr="00F34E31">
        <w:rPr>
          <w:rFonts w:ascii="Arial" w:hAnsi="Arial" w:cs="Arial"/>
          <w:sz w:val="16"/>
          <w:szCs w:val="16"/>
        </w:rPr>
        <w:t>0.9</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1,559</w:t>
      </w:r>
      <w:r w:rsidR="00B80EA1" w:rsidRPr="005F6D15">
        <w:rPr>
          <w:rFonts w:ascii="Arial" w:hAnsi="Arial" w:cs="Arial"/>
          <w:i/>
        </w:rPr>
        <w:tab/>
      </w:r>
      <w:r w:rsidR="00B80EA1" w:rsidRPr="005F6D15">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c2rrscal</w:t>
      </w:r>
      <w:r w:rsidRPr="00F34E31">
        <w:rPr>
          <w:rFonts w:ascii="Arial" w:hAnsi="Arial" w:cs="Arial"/>
        </w:rPr>
        <w:tab/>
      </w:r>
      <w:r w:rsidRPr="00F34E31">
        <w:rPr>
          <w:rFonts w:ascii="Arial" w:hAnsi="Arial" w:cs="Arial"/>
          <w:sz w:val="16"/>
          <w:szCs w:val="16"/>
        </w:rPr>
        <w:t>C2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11 - 86</w:t>
      </w:r>
      <w:r w:rsidRPr="00F34E31">
        <w:rPr>
          <w:rFonts w:ascii="Arial" w:hAnsi="Arial" w:cs="Arial"/>
        </w:rPr>
        <w:tab/>
      </w:r>
      <w:r w:rsidRPr="00F34E31">
        <w:rPr>
          <w:rFonts w:ascii="Arial" w:hAnsi="Arial" w:cs="Arial"/>
          <w:sz w:val="16"/>
          <w:szCs w:val="16"/>
        </w:rPr>
        <w:t>11 - 86</w:t>
      </w:r>
      <w:r w:rsidRPr="00F34E31">
        <w:rPr>
          <w:rFonts w:ascii="Arial" w:hAnsi="Arial" w:cs="Arial"/>
        </w:rPr>
        <w:tab/>
      </w:r>
      <w:r w:rsidRPr="00F34E31">
        <w:rPr>
          <w:rFonts w:ascii="Arial" w:hAnsi="Arial" w:cs="Arial"/>
          <w:sz w:val="16"/>
          <w:szCs w:val="16"/>
        </w:rPr>
        <w:t>16,101</w:t>
      </w:r>
      <w:r w:rsidRPr="00F34E31">
        <w:rPr>
          <w:rFonts w:ascii="Arial" w:hAnsi="Arial" w:cs="Arial"/>
        </w:rPr>
        <w:tab/>
      </w:r>
      <w:r w:rsidRPr="00F34E31">
        <w:rPr>
          <w:rFonts w:ascii="Arial" w:hAnsi="Arial" w:cs="Arial"/>
          <w:sz w:val="16"/>
          <w:szCs w:val="16"/>
        </w:rPr>
        <w:t>93.5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00AA6983">
        <w:rPr>
          <w:rFonts w:ascii="Arial" w:hAnsi="Arial" w:cs="Arial"/>
          <w:sz w:val="16"/>
          <w:szCs w:val="16"/>
        </w:rPr>
        <w:t>NOT ASC</w:t>
      </w:r>
      <w:r w:rsidRPr="00F34E31">
        <w:rPr>
          <w:rFonts w:ascii="Arial" w:hAnsi="Arial" w:cs="Arial"/>
          <w:sz w:val="16"/>
          <w:szCs w:val="16"/>
        </w:rPr>
        <w:t>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5F6D15" w:rsidRDefault="005F6D15" w:rsidP="005F6D15">
      <w:pPr>
        <w:tabs>
          <w:tab w:val="right" w:pos="7680"/>
          <w:tab w:val="right" w:pos="9540"/>
        </w:tabs>
        <w:rPr>
          <w:rFonts w:ascii="Arial" w:hAnsi="Arial" w:cs="Arial"/>
          <w:i/>
          <w:sz w:val="16"/>
          <w:szCs w:val="16"/>
        </w:rPr>
      </w:pP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Default="00B80EA1">
      <w:pPr>
        <w:rPr>
          <w:rFonts w:ascii="Arial" w:hAnsi="Arial" w:cs="Arial"/>
        </w:rPr>
      </w:pPr>
    </w:p>
    <w:p w:rsidR="006B2BFD" w:rsidRDefault="006B2BFD">
      <w:pPr>
        <w:rPr>
          <w:rFonts w:ascii="Arial" w:hAnsi="Arial" w:cs="Arial"/>
        </w:rPr>
      </w:pPr>
    </w:p>
    <w:p w:rsidR="006B2BFD" w:rsidRDefault="006B2BFD">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c2rrtsco</w:t>
      </w:r>
      <w:r w:rsidRPr="00F34E31">
        <w:rPr>
          <w:rFonts w:ascii="Arial" w:hAnsi="Arial" w:cs="Arial"/>
        </w:rPr>
        <w:tab/>
      </w:r>
      <w:r w:rsidRPr="00F34E31">
        <w:rPr>
          <w:rFonts w:ascii="Arial" w:hAnsi="Arial" w:cs="Arial"/>
          <w:sz w:val="16"/>
          <w:szCs w:val="16"/>
        </w:rPr>
        <w:t>C2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16,101</w:t>
      </w:r>
      <w:r w:rsidRPr="00F34E31">
        <w:rPr>
          <w:rFonts w:ascii="Arial" w:hAnsi="Arial" w:cs="Arial"/>
        </w:rPr>
        <w:tab/>
      </w:r>
      <w:r w:rsidRPr="00F34E31">
        <w:rPr>
          <w:rFonts w:ascii="Arial" w:hAnsi="Arial" w:cs="Arial"/>
          <w:sz w:val="16"/>
          <w:szCs w:val="16"/>
        </w:rPr>
        <w:t>93.5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c2rmscal</w:t>
      </w:r>
      <w:r w:rsidRPr="00F34E31">
        <w:rPr>
          <w:rFonts w:ascii="Arial" w:hAnsi="Arial" w:cs="Arial"/>
        </w:rPr>
        <w:tab/>
      </w:r>
      <w:r w:rsidRPr="00F34E31">
        <w:rPr>
          <w:rFonts w:ascii="Arial" w:hAnsi="Arial" w:cs="Arial"/>
          <w:sz w:val="16"/>
          <w:szCs w:val="16"/>
        </w:rPr>
        <w:t>C2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7 - 61</w:t>
      </w:r>
      <w:r w:rsidRPr="00F34E31">
        <w:rPr>
          <w:rFonts w:ascii="Arial" w:hAnsi="Arial" w:cs="Arial"/>
        </w:rPr>
        <w:tab/>
      </w:r>
      <w:r w:rsidRPr="00F34E31">
        <w:rPr>
          <w:rFonts w:ascii="Arial" w:hAnsi="Arial" w:cs="Arial"/>
          <w:sz w:val="16"/>
          <w:szCs w:val="16"/>
        </w:rPr>
        <w:t>7 - 61</w:t>
      </w:r>
      <w:r w:rsidRPr="00F34E31">
        <w:rPr>
          <w:rFonts w:ascii="Arial" w:hAnsi="Arial" w:cs="Arial"/>
        </w:rPr>
        <w:tab/>
      </w:r>
      <w:r w:rsidRPr="00F34E31">
        <w:rPr>
          <w:rFonts w:ascii="Arial" w:hAnsi="Arial" w:cs="Arial"/>
          <w:sz w:val="16"/>
          <w:szCs w:val="16"/>
        </w:rPr>
        <w:t>16,709</w:t>
      </w:r>
      <w:r w:rsidRPr="00F34E31">
        <w:rPr>
          <w:rFonts w:ascii="Arial" w:hAnsi="Arial" w:cs="Arial"/>
        </w:rPr>
        <w:tab/>
      </w:r>
      <w:r w:rsidRPr="00F34E31">
        <w:rPr>
          <w:rFonts w:ascii="Arial" w:hAnsi="Arial" w:cs="Arial"/>
          <w:sz w:val="16"/>
          <w:szCs w:val="16"/>
        </w:rPr>
        <w:t>97.1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183</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30</w:t>
      </w:r>
      <w:r w:rsidRPr="00F34E31">
        <w:rPr>
          <w:rFonts w:ascii="Arial" w:hAnsi="Arial" w:cs="Arial"/>
        </w:rPr>
        <w:tab/>
      </w:r>
      <w:r w:rsidRPr="00F34E31">
        <w:rPr>
          <w:rFonts w:ascii="Arial" w:hAnsi="Arial" w:cs="Arial"/>
          <w:sz w:val="16"/>
          <w:szCs w:val="16"/>
        </w:rPr>
        <w:t>0.2</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c2rmtsco</w:t>
      </w:r>
      <w:r w:rsidRPr="00F34E31">
        <w:rPr>
          <w:rFonts w:ascii="Arial" w:hAnsi="Arial" w:cs="Arial"/>
        </w:rPr>
        <w:tab/>
      </w:r>
      <w:r w:rsidRPr="00F34E31">
        <w:rPr>
          <w:rFonts w:ascii="Arial" w:hAnsi="Arial" w:cs="Arial"/>
          <w:sz w:val="16"/>
          <w:szCs w:val="16"/>
        </w:rPr>
        <w:t>C2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12 - 83</w:t>
      </w:r>
      <w:r w:rsidRPr="00F34E31">
        <w:rPr>
          <w:rFonts w:ascii="Arial" w:hAnsi="Arial" w:cs="Arial"/>
        </w:rPr>
        <w:tab/>
      </w:r>
      <w:r w:rsidRPr="00F34E31">
        <w:rPr>
          <w:rFonts w:ascii="Arial" w:hAnsi="Arial" w:cs="Arial"/>
          <w:sz w:val="16"/>
          <w:szCs w:val="16"/>
        </w:rPr>
        <w:t>12 - 83</w:t>
      </w:r>
      <w:r w:rsidRPr="00F34E31">
        <w:rPr>
          <w:rFonts w:ascii="Arial" w:hAnsi="Arial" w:cs="Arial"/>
        </w:rPr>
        <w:tab/>
      </w:r>
      <w:r w:rsidRPr="00F34E31">
        <w:rPr>
          <w:rFonts w:ascii="Arial" w:hAnsi="Arial" w:cs="Arial"/>
          <w:sz w:val="16"/>
          <w:szCs w:val="16"/>
        </w:rPr>
        <w:t>16,709</w:t>
      </w:r>
      <w:r w:rsidRPr="00F34E31">
        <w:rPr>
          <w:rFonts w:ascii="Arial" w:hAnsi="Arial" w:cs="Arial"/>
        </w:rPr>
        <w:tab/>
      </w:r>
      <w:r w:rsidRPr="00F34E31">
        <w:rPr>
          <w:rFonts w:ascii="Arial" w:hAnsi="Arial" w:cs="Arial"/>
          <w:sz w:val="16"/>
          <w:szCs w:val="16"/>
        </w:rPr>
        <w:t>97.1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183</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30</w:t>
      </w:r>
      <w:r w:rsidRPr="00F34E31">
        <w:rPr>
          <w:rFonts w:ascii="Arial" w:hAnsi="Arial" w:cs="Arial"/>
        </w:rPr>
        <w:tab/>
      </w:r>
      <w:r w:rsidRPr="00F34E31">
        <w:rPr>
          <w:rFonts w:ascii="Arial" w:hAnsi="Arial" w:cs="Arial"/>
          <w:sz w:val="16"/>
          <w:szCs w:val="16"/>
        </w:rPr>
        <w:t>0.2</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c2rgscal</w:t>
      </w:r>
      <w:r w:rsidRPr="00F34E31">
        <w:rPr>
          <w:rFonts w:ascii="Arial" w:hAnsi="Arial" w:cs="Arial"/>
        </w:rPr>
        <w:tab/>
      </w:r>
      <w:r w:rsidRPr="00F34E31">
        <w:rPr>
          <w:rFonts w:ascii="Arial" w:hAnsi="Arial" w:cs="Arial"/>
          <w:sz w:val="16"/>
          <w:szCs w:val="16"/>
        </w:rPr>
        <w:t>C2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16,067</w:t>
      </w:r>
      <w:r w:rsidRPr="00F34E31">
        <w:rPr>
          <w:rFonts w:ascii="Arial" w:hAnsi="Arial" w:cs="Arial"/>
        </w:rPr>
        <w:tab/>
      </w:r>
      <w:r w:rsidRPr="00F34E31">
        <w:rPr>
          <w:rFonts w:ascii="Arial" w:hAnsi="Arial" w:cs="Arial"/>
          <w:sz w:val="16"/>
          <w:szCs w:val="16"/>
        </w:rPr>
        <w:t>93.3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b/>
          <w:sz w:val="15"/>
          <w:szCs w:val="15"/>
        </w:rPr>
      </w:pPr>
    </w:p>
    <w:p w:rsidR="00B80EA1" w:rsidRPr="00F34E31" w:rsidRDefault="00C91EF8">
      <w:pPr>
        <w:rPr>
          <w:rFonts w:ascii="Arial" w:hAnsi="Arial" w:cs="Arial"/>
        </w:rPr>
      </w:pPr>
      <w:r w:rsidRPr="00F34E31">
        <w:rPr>
          <w:rFonts w:ascii="Arial" w:hAnsi="Arial" w:cs="Arial"/>
        </w:rPr>
        <w:cr/>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c2rgtsco</w:t>
      </w:r>
      <w:r w:rsidRPr="00F34E31">
        <w:rPr>
          <w:rFonts w:ascii="Arial" w:hAnsi="Arial" w:cs="Arial"/>
        </w:rPr>
        <w:tab/>
      </w:r>
      <w:r w:rsidRPr="00F34E31">
        <w:rPr>
          <w:rFonts w:ascii="Arial" w:hAnsi="Arial" w:cs="Arial"/>
          <w:sz w:val="16"/>
          <w:szCs w:val="16"/>
        </w:rPr>
        <w:t>C2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16,067</w:t>
      </w:r>
      <w:r w:rsidRPr="00F34E31">
        <w:rPr>
          <w:rFonts w:ascii="Arial" w:hAnsi="Arial" w:cs="Arial"/>
        </w:rPr>
        <w:tab/>
      </w:r>
      <w:r w:rsidRPr="00F34E31">
        <w:rPr>
          <w:rFonts w:ascii="Arial" w:hAnsi="Arial" w:cs="Arial"/>
          <w:sz w:val="16"/>
          <w:szCs w:val="16"/>
        </w:rPr>
        <w:t>93.3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Default="00B80EA1">
      <w:pPr>
        <w:rPr>
          <w:rFonts w:ascii="Arial" w:hAnsi="Arial" w:cs="Arial"/>
        </w:rPr>
      </w:pPr>
    </w:p>
    <w:p w:rsidR="006B2BFD" w:rsidRDefault="006B2BFD">
      <w:pPr>
        <w:rPr>
          <w:rFonts w:ascii="Arial" w:hAnsi="Arial" w:cs="Arial"/>
        </w:rPr>
      </w:pPr>
    </w:p>
    <w:p w:rsidR="006B2BFD" w:rsidRDefault="006B2BFD">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c3rrscal</w:t>
      </w:r>
      <w:r w:rsidRPr="00F34E31">
        <w:rPr>
          <w:rFonts w:ascii="Arial" w:hAnsi="Arial" w:cs="Arial"/>
        </w:rPr>
        <w:tab/>
      </w:r>
      <w:r w:rsidRPr="00F34E31">
        <w:rPr>
          <w:rFonts w:ascii="Arial" w:hAnsi="Arial" w:cs="Arial"/>
          <w:sz w:val="16"/>
          <w:szCs w:val="16"/>
        </w:rPr>
        <w:t>C3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12 - 87</w:t>
      </w:r>
      <w:r w:rsidRPr="00F34E31">
        <w:rPr>
          <w:rFonts w:ascii="Arial" w:hAnsi="Arial" w:cs="Arial"/>
        </w:rPr>
        <w:tab/>
      </w:r>
      <w:r w:rsidRPr="00F34E31">
        <w:rPr>
          <w:rFonts w:ascii="Arial" w:hAnsi="Arial" w:cs="Arial"/>
          <w:sz w:val="16"/>
          <w:szCs w:val="16"/>
        </w:rPr>
        <w:t>12 - 87</w:t>
      </w:r>
      <w:r w:rsidRPr="00F34E31">
        <w:rPr>
          <w:rFonts w:ascii="Arial" w:hAnsi="Arial" w:cs="Arial"/>
        </w:rPr>
        <w:tab/>
      </w:r>
      <w:r w:rsidRPr="00F34E31">
        <w:rPr>
          <w:rFonts w:ascii="Arial" w:hAnsi="Arial" w:cs="Arial"/>
          <w:sz w:val="16"/>
          <w:szCs w:val="16"/>
        </w:rPr>
        <w:t>5,033</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0.0</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 xml:space="preserve">Missing                                                                                                     </w:t>
      </w:r>
      <w:r>
        <w:rPr>
          <w:rFonts w:ascii="Arial" w:hAnsi="Arial" w:cs="Arial"/>
          <w:i/>
          <w:sz w:val="16"/>
          <w:szCs w:val="16"/>
        </w:rPr>
        <w:t xml:space="preserve">   </w:t>
      </w:r>
      <w:r>
        <w:rPr>
          <w:rFonts w:ascii="Arial" w:hAnsi="Arial" w:cs="Arial"/>
          <w:b/>
          <w:i/>
          <w:sz w:val="16"/>
          <w:szCs w:val="16"/>
        </w:rPr>
        <w:t>.</w:t>
      </w:r>
      <w:proofErr w:type="gramEnd"/>
      <w:r w:rsidRPr="00AA6983">
        <w:rPr>
          <w:rFonts w:ascii="Arial" w:hAnsi="Arial" w:cs="Arial"/>
          <w:i/>
          <w:sz w:val="16"/>
          <w:szCs w:val="16"/>
        </w:rPr>
        <w:t xml:space="preserve">  </w:t>
      </w:r>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c3rrtsco</w:t>
      </w:r>
      <w:r w:rsidRPr="00F34E31">
        <w:rPr>
          <w:rFonts w:ascii="Arial" w:hAnsi="Arial" w:cs="Arial"/>
        </w:rPr>
        <w:tab/>
      </w:r>
      <w:r w:rsidRPr="00F34E31">
        <w:rPr>
          <w:rFonts w:ascii="Arial" w:hAnsi="Arial" w:cs="Arial"/>
          <w:sz w:val="16"/>
          <w:szCs w:val="16"/>
        </w:rPr>
        <w:t>C3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15 - 83</w:t>
      </w:r>
      <w:r w:rsidRPr="00F34E31">
        <w:rPr>
          <w:rFonts w:ascii="Arial" w:hAnsi="Arial" w:cs="Arial"/>
        </w:rPr>
        <w:tab/>
      </w:r>
      <w:r w:rsidRPr="00F34E31">
        <w:rPr>
          <w:rFonts w:ascii="Arial" w:hAnsi="Arial" w:cs="Arial"/>
          <w:sz w:val="16"/>
          <w:szCs w:val="16"/>
        </w:rPr>
        <w:t>15 - 83</w:t>
      </w:r>
      <w:r w:rsidRPr="00F34E31">
        <w:rPr>
          <w:rFonts w:ascii="Arial" w:hAnsi="Arial" w:cs="Arial"/>
        </w:rPr>
        <w:tab/>
      </w:r>
      <w:r w:rsidRPr="00F34E31">
        <w:rPr>
          <w:rFonts w:ascii="Arial" w:hAnsi="Arial" w:cs="Arial"/>
          <w:sz w:val="16"/>
          <w:szCs w:val="16"/>
        </w:rPr>
        <w:t>5,033</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0.0</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c3rmscal</w:t>
      </w:r>
      <w:r w:rsidRPr="00F34E31">
        <w:rPr>
          <w:rFonts w:ascii="Arial" w:hAnsi="Arial" w:cs="Arial"/>
        </w:rPr>
        <w:tab/>
      </w:r>
      <w:r w:rsidRPr="00F34E31">
        <w:rPr>
          <w:rFonts w:ascii="Arial" w:hAnsi="Arial" w:cs="Arial"/>
          <w:sz w:val="16"/>
          <w:szCs w:val="16"/>
        </w:rPr>
        <w:t>C3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5,201</w:t>
      </w:r>
      <w:r w:rsidRPr="00F34E31">
        <w:rPr>
          <w:rFonts w:ascii="Arial" w:hAnsi="Arial" w:cs="Arial"/>
        </w:rPr>
        <w:tab/>
      </w:r>
      <w:r w:rsidRPr="00F34E31">
        <w:rPr>
          <w:rFonts w:ascii="Arial" w:hAnsi="Arial" w:cs="Arial"/>
          <w:sz w:val="16"/>
          <w:szCs w:val="16"/>
        </w:rPr>
        <w:t>30.2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C91EF8" w:rsidRPr="00F34E31" w:rsidRDefault="00C91EF8">
      <w:pPr>
        <w:rPr>
          <w:rFonts w:ascii="Arial" w:hAnsi="Arial" w:cs="Arial"/>
        </w:rPr>
      </w:pPr>
    </w:p>
    <w:p w:rsidR="00AA6983" w:rsidRDefault="00AA6983">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c3rmtsco</w:t>
      </w:r>
      <w:r w:rsidRPr="00F34E31">
        <w:rPr>
          <w:rFonts w:ascii="Arial" w:hAnsi="Arial" w:cs="Arial"/>
        </w:rPr>
        <w:tab/>
      </w:r>
      <w:r w:rsidRPr="00F34E31">
        <w:rPr>
          <w:rFonts w:ascii="Arial" w:hAnsi="Arial" w:cs="Arial"/>
          <w:sz w:val="16"/>
          <w:szCs w:val="16"/>
        </w:rPr>
        <w:t>C3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10 - 78</w:t>
      </w:r>
      <w:r w:rsidRPr="00F34E31">
        <w:rPr>
          <w:rFonts w:ascii="Arial" w:hAnsi="Arial" w:cs="Arial"/>
        </w:rPr>
        <w:tab/>
      </w:r>
      <w:r w:rsidRPr="00F34E31">
        <w:rPr>
          <w:rFonts w:ascii="Arial" w:hAnsi="Arial" w:cs="Arial"/>
          <w:sz w:val="16"/>
          <w:szCs w:val="16"/>
        </w:rPr>
        <w:t>10 - 78</w:t>
      </w:r>
      <w:r w:rsidRPr="00F34E31">
        <w:rPr>
          <w:rFonts w:ascii="Arial" w:hAnsi="Arial" w:cs="Arial"/>
        </w:rPr>
        <w:tab/>
      </w:r>
      <w:r w:rsidRPr="00F34E31">
        <w:rPr>
          <w:rFonts w:ascii="Arial" w:hAnsi="Arial" w:cs="Arial"/>
          <w:sz w:val="16"/>
          <w:szCs w:val="16"/>
        </w:rPr>
        <w:t>5,201</w:t>
      </w:r>
      <w:r w:rsidRPr="00F34E31">
        <w:rPr>
          <w:rFonts w:ascii="Arial" w:hAnsi="Arial" w:cs="Arial"/>
        </w:rPr>
        <w:tab/>
      </w:r>
      <w:r w:rsidRPr="00F34E31">
        <w:rPr>
          <w:rFonts w:ascii="Arial" w:hAnsi="Arial" w:cs="Arial"/>
          <w:sz w:val="16"/>
          <w:szCs w:val="16"/>
        </w:rPr>
        <w:t>30.2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C6047C">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lastRenderedPageBreak/>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c3rgscal</w:t>
      </w:r>
      <w:r w:rsidR="00B80EA1" w:rsidRPr="00F34E31">
        <w:rPr>
          <w:rFonts w:ascii="Arial" w:hAnsi="Arial" w:cs="Arial"/>
        </w:rPr>
        <w:tab/>
      </w:r>
      <w:r w:rsidR="00B80EA1" w:rsidRPr="00F34E31">
        <w:rPr>
          <w:rFonts w:ascii="Arial" w:hAnsi="Arial" w:cs="Arial"/>
          <w:sz w:val="16"/>
          <w:szCs w:val="16"/>
        </w:rPr>
        <w:t>C3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5,024</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Default="00B80EA1">
      <w:pPr>
        <w:rPr>
          <w:rFonts w:ascii="Arial" w:hAnsi="Arial" w:cs="Arial"/>
        </w:rPr>
      </w:pPr>
    </w:p>
    <w:p w:rsidR="00C6047C" w:rsidRDefault="00C6047C">
      <w:pPr>
        <w:rPr>
          <w:rFonts w:ascii="Arial" w:hAnsi="Arial" w:cs="Arial"/>
        </w:rPr>
      </w:pPr>
    </w:p>
    <w:p w:rsidR="00C6047C" w:rsidRPr="00012768" w:rsidRDefault="00C6047C">
      <w:pPr>
        <w:rPr>
          <w:rFonts w:ascii="Arial" w:hAnsi="Arial" w:cs="Arial"/>
          <w:i/>
        </w:rPr>
      </w:pPr>
    </w:p>
    <w:p w:rsidR="00B80EA1" w:rsidRPr="00F34E31" w:rsidRDefault="00B80EA1">
      <w:pPr>
        <w:tabs>
          <w:tab w:val="left" w:pos="360"/>
          <w:tab w:val="left" w:pos="1920"/>
          <w:tab w:val="left" w:pos="2160"/>
          <w:tab w:val="left" w:pos="3720"/>
        </w:tabs>
        <w:rPr>
          <w:rFonts w:ascii="Arial" w:hAnsi="Arial" w:cs="Arial"/>
          <w:sz w:val="16"/>
          <w:szCs w:val="16"/>
        </w:rPr>
      </w:pPr>
      <w:r w:rsidRPr="00012768">
        <w:rPr>
          <w:rFonts w:ascii="Arial" w:hAnsi="Arial" w:cs="Arial"/>
          <w:b/>
          <w:i/>
        </w:rPr>
        <w:t>Variable Name</w:t>
      </w:r>
      <w:r w:rsidRPr="00012768">
        <w:rPr>
          <w:rFonts w:ascii="Arial" w:hAnsi="Arial" w:cs="Arial"/>
          <w:i/>
        </w:rPr>
        <w:tab/>
      </w:r>
      <w:r w:rsidRPr="00012768">
        <w:rPr>
          <w:rFonts w:ascii="Arial" w:hAnsi="Arial" w:cs="Arial"/>
          <w:b/>
          <w:i/>
        </w:rPr>
        <w:t>:</w:t>
      </w:r>
      <w:r w:rsidRPr="00012768">
        <w:rPr>
          <w:rFonts w:ascii="Arial" w:hAnsi="Arial" w:cs="Arial"/>
          <w:i/>
        </w:rPr>
        <w:tab/>
      </w:r>
      <w:r w:rsidR="00012768" w:rsidRPr="00F34E31">
        <w:rPr>
          <w:rFonts w:ascii="Arial" w:hAnsi="Arial" w:cs="Arial"/>
          <w:sz w:val="16"/>
          <w:szCs w:val="16"/>
        </w:rPr>
        <w:t>c3rgtsco</w:t>
      </w:r>
      <w:r w:rsidRPr="00F34E31">
        <w:rPr>
          <w:rFonts w:ascii="Arial" w:hAnsi="Arial" w:cs="Arial"/>
        </w:rPr>
        <w:tab/>
      </w:r>
      <w:r w:rsidRPr="00F34E31">
        <w:rPr>
          <w:rFonts w:ascii="Arial" w:hAnsi="Arial" w:cs="Arial"/>
          <w:sz w:val="16"/>
          <w:szCs w:val="16"/>
        </w:rPr>
        <w:t>C3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13 - 83</w:t>
      </w:r>
      <w:r w:rsidRPr="00F34E31">
        <w:rPr>
          <w:rFonts w:ascii="Arial" w:hAnsi="Arial" w:cs="Arial"/>
        </w:rPr>
        <w:tab/>
      </w:r>
      <w:r w:rsidRPr="00F34E31">
        <w:rPr>
          <w:rFonts w:ascii="Arial" w:hAnsi="Arial" w:cs="Arial"/>
          <w:sz w:val="16"/>
          <w:szCs w:val="16"/>
        </w:rPr>
        <w:t>13 - 83</w:t>
      </w:r>
      <w:r w:rsidRPr="00F34E31">
        <w:rPr>
          <w:rFonts w:ascii="Arial" w:hAnsi="Arial" w:cs="Arial"/>
        </w:rPr>
        <w:tab/>
      </w:r>
      <w:r w:rsidRPr="00F34E31">
        <w:rPr>
          <w:rFonts w:ascii="Arial" w:hAnsi="Arial" w:cs="Arial"/>
          <w:sz w:val="16"/>
          <w:szCs w:val="16"/>
        </w:rPr>
        <w:t>5,024</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i/>
          <w:sz w:val="16"/>
          <w:szCs w:val="16"/>
        </w:rPr>
        <w:t xml:space="preserve"> </w:t>
      </w:r>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c4rrscal</w:t>
      </w:r>
      <w:r w:rsidRPr="00F34E31">
        <w:rPr>
          <w:rFonts w:ascii="Arial" w:hAnsi="Arial" w:cs="Arial"/>
        </w:rPr>
        <w:tab/>
      </w:r>
      <w:r w:rsidRPr="00F34E31">
        <w:rPr>
          <w:rFonts w:ascii="Arial" w:hAnsi="Arial" w:cs="Arial"/>
          <w:sz w:val="16"/>
          <w:szCs w:val="16"/>
        </w:rPr>
        <w:t>C4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13 - 89</w:t>
      </w:r>
      <w:r w:rsidRPr="00F34E31">
        <w:rPr>
          <w:rFonts w:ascii="Arial" w:hAnsi="Arial" w:cs="Arial"/>
        </w:rPr>
        <w:tab/>
      </w:r>
      <w:r w:rsidRPr="00F34E31">
        <w:rPr>
          <w:rFonts w:ascii="Arial" w:hAnsi="Arial" w:cs="Arial"/>
          <w:sz w:val="16"/>
          <w:szCs w:val="16"/>
        </w:rPr>
        <w:t>13 - 89</w:t>
      </w:r>
      <w:r w:rsidRPr="00F34E31">
        <w:rPr>
          <w:rFonts w:ascii="Arial" w:hAnsi="Arial" w:cs="Arial"/>
        </w:rPr>
        <w:tab/>
      </w:r>
      <w:r w:rsidRPr="00F34E31">
        <w:rPr>
          <w:rFonts w:ascii="Arial" w:hAnsi="Arial" w:cs="Arial"/>
          <w:sz w:val="16"/>
          <w:szCs w:val="16"/>
        </w:rPr>
        <w:t>16,140</w:t>
      </w:r>
      <w:r w:rsidRPr="00F34E31">
        <w:rPr>
          <w:rFonts w:ascii="Arial" w:hAnsi="Arial" w:cs="Arial"/>
        </w:rPr>
        <w:tab/>
      </w:r>
      <w:r w:rsidRPr="00F34E31">
        <w:rPr>
          <w:rFonts w:ascii="Arial" w:hAnsi="Arial" w:cs="Arial"/>
          <w:sz w:val="16"/>
          <w:szCs w:val="16"/>
        </w:rPr>
        <w:t>93.8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c4rrtsco</w:t>
      </w:r>
      <w:r w:rsidRPr="00F34E31">
        <w:rPr>
          <w:rFonts w:ascii="Arial" w:hAnsi="Arial" w:cs="Arial"/>
        </w:rPr>
        <w:tab/>
      </w:r>
      <w:r w:rsidRPr="00F34E31">
        <w:rPr>
          <w:rFonts w:ascii="Arial" w:hAnsi="Arial" w:cs="Arial"/>
          <w:sz w:val="16"/>
          <w:szCs w:val="16"/>
        </w:rPr>
        <w:t>C4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1 - 80</w:t>
      </w:r>
      <w:r w:rsidRPr="00F34E31">
        <w:rPr>
          <w:rFonts w:ascii="Arial" w:hAnsi="Arial" w:cs="Arial"/>
        </w:rPr>
        <w:tab/>
      </w:r>
      <w:r w:rsidRPr="00F34E31">
        <w:rPr>
          <w:rFonts w:ascii="Arial" w:hAnsi="Arial" w:cs="Arial"/>
          <w:sz w:val="16"/>
          <w:szCs w:val="16"/>
        </w:rPr>
        <w:t>1 - 80</w:t>
      </w:r>
      <w:r w:rsidRPr="00F34E31">
        <w:rPr>
          <w:rFonts w:ascii="Arial" w:hAnsi="Arial" w:cs="Arial"/>
        </w:rPr>
        <w:tab/>
      </w:r>
      <w:r w:rsidRPr="00F34E31">
        <w:rPr>
          <w:rFonts w:ascii="Arial" w:hAnsi="Arial" w:cs="Arial"/>
          <w:sz w:val="16"/>
          <w:szCs w:val="16"/>
        </w:rPr>
        <w:t>16,140</w:t>
      </w:r>
      <w:r w:rsidRPr="00F34E31">
        <w:rPr>
          <w:rFonts w:ascii="Arial" w:hAnsi="Arial" w:cs="Arial"/>
        </w:rPr>
        <w:tab/>
      </w:r>
      <w:r w:rsidRPr="00F34E31">
        <w:rPr>
          <w:rFonts w:ascii="Arial" w:hAnsi="Arial" w:cs="Arial"/>
          <w:sz w:val="16"/>
          <w:szCs w:val="16"/>
        </w:rPr>
        <w:t>93.8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AA6983">
      <w:pPr>
        <w:rPr>
          <w:rFonts w:ascii="Arial" w:hAnsi="Arial" w:cs="Arial"/>
        </w:rPr>
      </w:pPr>
      <w:r>
        <w:rPr>
          <w:rFonts w:ascii="Arial" w:hAnsi="Arial" w:cs="Arial"/>
        </w:rPr>
        <w:t xml:space="preserve"> </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c4rmscal</w:t>
      </w:r>
      <w:r w:rsidRPr="00F34E31">
        <w:rPr>
          <w:rFonts w:ascii="Arial" w:hAnsi="Arial" w:cs="Arial"/>
        </w:rPr>
        <w:tab/>
      </w:r>
      <w:r w:rsidRPr="00F34E31">
        <w:rPr>
          <w:rFonts w:ascii="Arial" w:hAnsi="Arial" w:cs="Arial"/>
          <w:sz w:val="16"/>
          <w:szCs w:val="16"/>
        </w:rPr>
        <w:t>C4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16,419</w:t>
      </w:r>
      <w:r w:rsidRPr="00F34E31">
        <w:rPr>
          <w:rFonts w:ascii="Arial" w:hAnsi="Arial" w:cs="Arial"/>
        </w:rPr>
        <w:tab/>
      </w:r>
      <w:r w:rsidRPr="00F34E31">
        <w:rPr>
          <w:rFonts w:ascii="Arial" w:hAnsi="Arial" w:cs="Arial"/>
          <w:sz w:val="16"/>
          <w:szCs w:val="16"/>
        </w:rPr>
        <w:t>95.4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34</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C6047C">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lastRenderedPageBreak/>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c4rmtsco</w:t>
      </w:r>
      <w:r w:rsidR="00B80EA1" w:rsidRPr="00F34E31">
        <w:rPr>
          <w:rFonts w:ascii="Arial" w:hAnsi="Arial" w:cs="Arial"/>
        </w:rPr>
        <w:tab/>
      </w:r>
      <w:r w:rsidR="00B80EA1" w:rsidRPr="00F34E31">
        <w:rPr>
          <w:rFonts w:ascii="Arial" w:hAnsi="Arial" w:cs="Arial"/>
          <w:sz w:val="16"/>
          <w:szCs w:val="16"/>
        </w:rPr>
        <w:t>C4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0 - 71</w:t>
      </w:r>
      <w:r w:rsidRPr="00F34E31">
        <w:rPr>
          <w:rFonts w:ascii="Arial" w:hAnsi="Arial" w:cs="Arial"/>
        </w:rPr>
        <w:tab/>
      </w:r>
      <w:r w:rsidRPr="00F34E31">
        <w:rPr>
          <w:rFonts w:ascii="Arial" w:hAnsi="Arial" w:cs="Arial"/>
          <w:sz w:val="16"/>
          <w:szCs w:val="16"/>
        </w:rPr>
        <w:t>0 - 71</w:t>
      </w:r>
      <w:r w:rsidRPr="00F34E31">
        <w:rPr>
          <w:rFonts w:ascii="Arial" w:hAnsi="Arial" w:cs="Arial"/>
        </w:rPr>
        <w:tab/>
      </w:r>
      <w:r w:rsidRPr="00F34E31">
        <w:rPr>
          <w:rFonts w:ascii="Arial" w:hAnsi="Arial" w:cs="Arial"/>
          <w:sz w:val="16"/>
          <w:szCs w:val="16"/>
        </w:rPr>
        <w:t>16,419</w:t>
      </w:r>
      <w:r w:rsidRPr="00F34E31">
        <w:rPr>
          <w:rFonts w:ascii="Arial" w:hAnsi="Arial" w:cs="Arial"/>
        </w:rPr>
        <w:tab/>
      </w:r>
      <w:r w:rsidRPr="00F34E31">
        <w:rPr>
          <w:rFonts w:ascii="Arial" w:hAnsi="Arial" w:cs="Arial"/>
          <w:sz w:val="16"/>
          <w:szCs w:val="16"/>
        </w:rPr>
        <w:t>95.4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34</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B80EA1" w:rsidRDefault="00B80EA1">
      <w:pPr>
        <w:rPr>
          <w:rFonts w:ascii="Arial" w:hAnsi="Arial" w:cs="Arial"/>
        </w:rPr>
      </w:pPr>
    </w:p>
    <w:p w:rsidR="00C6047C" w:rsidRDefault="00C6047C">
      <w:pPr>
        <w:rPr>
          <w:rFonts w:ascii="Arial" w:hAnsi="Arial" w:cs="Arial"/>
        </w:rPr>
      </w:pPr>
    </w:p>
    <w:p w:rsidR="00C6047C" w:rsidRDefault="00C6047C">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c4rgscal</w:t>
      </w:r>
      <w:r w:rsidRPr="00F34E31">
        <w:rPr>
          <w:rFonts w:ascii="Arial" w:hAnsi="Arial" w:cs="Arial"/>
        </w:rPr>
        <w:tab/>
      </w:r>
      <w:r w:rsidRPr="00F34E31">
        <w:rPr>
          <w:rFonts w:ascii="Arial" w:hAnsi="Arial" w:cs="Arial"/>
          <w:sz w:val="16"/>
          <w:szCs w:val="16"/>
        </w:rPr>
        <w:t>C4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8 - 49</w:t>
      </w:r>
      <w:r w:rsidRPr="00F34E31">
        <w:rPr>
          <w:rFonts w:ascii="Arial" w:hAnsi="Arial" w:cs="Arial"/>
        </w:rPr>
        <w:tab/>
      </w:r>
      <w:r w:rsidRPr="00F34E31">
        <w:rPr>
          <w:rFonts w:ascii="Arial" w:hAnsi="Arial" w:cs="Arial"/>
          <w:sz w:val="16"/>
          <w:szCs w:val="16"/>
        </w:rPr>
        <w:t>8 - 49</w:t>
      </w:r>
      <w:r w:rsidRPr="00F34E31">
        <w:rPr>
          <w:rFonts w:ascii="Arial" w:hAnsi="Arial" w:cs="Arial"/>
        </w:rPr>
        <w:tab/>
      </w:r>
      <w:r w:rsidRPr="00F34E31">
        <w:rPr>
          <w:rFonts w:ascii="Arial" w:hAnsi="Arial" w:cs="Arial"/>
          <w:sz w:val="16"/>
          <w:szCs w:val="16"/>
        </w:rPr>
        <w:t>16,128</w:t>
      </w:r>
      <w:r w:rsidRPr="00F34E31">
        <w:rPr>
          <w:rFonts w:ascii="Arial" w:hAnsi="Arial" w:cs="Arial"/>
        </w:rPr>
        <w:tab/>
      </w:r>
      <w:r w:rsidRPr="00F34E31">
        <w:rPr>
          <w:rFonts w:ascii="Arial" w:hAnsi="Arial" w:cs="Arial"/>
          <w:sz w:val="16"/>
          <w:szCs w:val="16"/>
        </w:rPr>
        <w:t>93.7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c4rgtsco</w:t>
      </w:r>
      <w:r w:rsidRPr="00F34E31">
        <w:rPr>
          <w:rFonts w:ascii="Arial" w:hAnsi="Arial" w:cs="Arial"/>
        </w:rPr>
        <w:tab/>
      </w:r>
      <w:r w:rsidRPr="00F34E31">
        <w:rPr>
          <w:rFonts w:ascii="Arial" w:hAnsi="Arial" w:cs="Arial"/>
          <w:sz w:val="16"/>
          <w:szCs w:val="16"/>
        </w:rPr>
        <w:t>C4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11 - 79</w:t>
      </w:r>
      <w:r w:rsidRPr="00F34E31">
        <w:rPr>
          <w:rFonts w:ascii="Arial" w:hAnsi="Arial" w:cs="Arial"/>
        </w:rPr>
        <w:tab/>
      </w:r>
      <w:r w:rsidRPr="00F34E31">
        <w:rPr>
          <w:rFonts w:ascii="Arial" w:hAnsi="Arial" w:cs="Arial"/>
          <w:sz w:val="16"/>
          <w:szCs w:val="16"/>
        </w:rPr>
        <w:t>11 - 79</w:t>
      </w:r>
      <w:r w:rsidRPr="00F34E31">
        <w:rPr>
          <w:rFonts w:ascii="Arial" w:hAnsi="Arial" w:cs="Arial"/>
        </w:rPr>
        <w:tab/>
      </w:r>
      <w:r w:rsidRPr="00F34E31">
        <w:rPr>
          <w:rFonts w:ascii="Arial" w:hAnsi="Arial" w:cs="Arial"/>
          <w:sz w:val="16"/>
          <w:szCs w:val="16"/>
        </w:rPr>
        <w:t>16,128</w:t>
      </w:r>
      <w:r w:rsidRPr="00F34E31">
        <w:rPr>
          <w:rFonts w:ascii="Arial" w:hAnsi="Arial" w:cs="Arial"/>
        </w:rPr>
        <w:tab/>
      </w:r>
      <w:r w:rsidRPr="00F34E31">
        <w:rPr>
          <w:rFonts w:ascii="Arial" w:hAnsi="Arial" w:cs="Arial"/>
          <w:sz w:val="16"/>
          <w:szCs w:val="16"/>
        </w:rPr>
        <w:t>93.7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p1learn</w:t>
      </w:r>
      <w:r w:rsidRPr="00F34E31">
        <w:rPr>
          <w:rFonts w:ascii="Arial" w:hAnsi="Arial" w:cs="Arial"/>
        </w:rPr>
        <w:tab/>
      </w:r>
      <w:r w:rsidRPr="00F34E31">
        <w:rPr>
          <w:rFonts w:ascii="Arial" w:hAnsi="Arial" w:cs="Arial"/>
          <w:sz w:val="16"/>
          <w:szCs w:val="16"/>
        </w:rPr>
        <w:t>P1 APPROACHES TO LEARNING</w:t>
      </w:r>
    </w:p>
    <w:p w:rsidR="00FA3018" w:rsidRDefault="00A622DE" w:rsidP="00A622DE">
      <w:pPr>
        <w:autoSpaceDE w:val="0"/>
        <w:autoSpaceDN w:val="0"/>
        <w:adjustRightInd w:val="0"/>
        <w:rPr>
          <w:rFonts w:ascii="Arial" w:hAnsi="Arial" w:cs="Arial"/>
        </w:rPr>
      </w:pPr>
      <w:r>
        <w:rPr>
          <w:rFonts w:ascii="Arial" w:hAnsi="Arial" w:cs="Arial"/>
        </w:rPr>
        <w:tab/>
      </w:r>
    </w:p>
    <w:p w:rsidR="00A622DE" w:rsidRPr="00A622DE" w:rsidRDefault="00A622DE" w:rsidP="00FA3018">
      <w:pPr>
        <w:autoSpaceDE w:val="0"/>
        <w:autoSpaceDN w:val="0"/>
        <w:adjustRightInd w:val="0"/>
        <w:ind w:firstLine="720"/>
        <w:rPr>
          <w:rFonts w:ascii="Arial" w:hAnsi="Arial" w:cs="Arial"/>
          <w:sz w:val="16"/>
          <w:szCs w:val="16"/>
        </w:rPr>
      </w:pPr>
      <w:r>
        <w:rPr>
          <w:rFonts w:ascii="Arial" w:hAnsi="Arial" w:cs="Arial"/>
        </w:rPr>
        <w:t>“</w:t>
      </w:r>
      <w:r w:rsidRPr="00A622DE">
        <w:rPr>
          <w:rFonts w:ascii="Arial" w:hAnsi="Arial" w:cs="Arial"/>
          <w:sz w:val="16"/>
          <w:szCs w:val="16"/>
        </w:rPr>
        <w:t xml:space="preserve">The </w:t>
      </w:r>
      <w:r w:rsidRPr="00A622DE">
        <w:rPr>
          <w:rFonts w:ascii="Arial" w:hAnsi="Arial" w:cs="Arial"/>
          <w:b/>
          <w:bCs/>
          <w:sz w:val="16"/>
          <w:szCs w:val="16"/>
        </w:rPr>
        <w:t xml:space="preserve">Approaches to Learning </w:t>
      </w:r>
      <w:r w:rsidRPr="00A622DE">
        <w:rPr>
          <w:rFonts w:ascii="Arial" w:hAnsi="Arial" w:cs="Arial"/>
          <w:sz w:val="16"/>
          <w:szCs w:val="16"/>
        </w:rPr>
        <w:t>scale (Parent SRS) includes six items that rate how</w:t>
      </w:r>
      <w:r>
        <w:rPr>
          <w:rFonts w:ascii="Arial" w:hAnsi="Arial" w:cs="Arial"/>
          <w:sz w:val="16"/>
          <w:szCs w:val="16"/>
        </w:rPr>
        <w:t xml:space="preserve"> </w:t>
      </w:r>
      <w:r w:rsidRPr="00A622DE">
        <w:rPr>
          <w:rFonts w:ascii="Arial" w:hAnsi="Arial" w:cs="Arial"/>
          <w:sz w:val="16"/>
          <w:szCs w:val="16"/>
        </w:rPr>
        <w:t>often a child shows eagerness to learn, interest in a variety of things, creativity,</w:t>
      </w:r>
      <w:r>
        <w:rPr>
          <w:rFonts w:ascii="Arial" w:hAnsi="Arial" w:cs="Arial"/>
          <w:sz w:val="16"/>
          <w:szCs w:val="16"/>
        </w:rPr>
        <w:t xml:space="preserve"> </w:t>
      </w:r>
      <w:r w:rsidRPr="00A622DE">
        <w:rPr>
          <w:rFonts w:ascii="Arial" w:hAnsi="Arial" w:cs="Arial"/>
          <w:sz w:val="16"/>
          <w:szCs w:val="16"/>
        </w:rPr>
        <w:t>persistence, concentration, and responsibility.</w:t>
      </w:r>
      <w:r>
        <w:rPr>
          <w:rFonts w:ascii="Arial" w:hAnsi="Arial" w:cs="Arial"/>
          <w:sz w:val="16"/>
          <w:szCs w:val="16"/>
        </w:rPr>
        <w:t>”  (Base Manual, pg. 2-11).</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14,842</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43</w:t>
      </w:r>
      <w:r w:rsidRPr="00F34E31">
        <w:rPr>
          <w:rFonts w:ascii="Arial" w:hAnsi="Arial" w:cs="Arial"/>
        </w:rPr>
        <w:tab/>
      </w:r>
      <w:r w:rsidRPr="00F34E31">
        <w:rPr>
          <w:rFonts w:ascii="Arial" w:hAnsi="Arial" w:cs="Arial"/>
          <w:sz w:val="16"/>
          <w:szCs w:val="16"/>
        </w:rPr>
        <w:t>0.2</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195432" w:rsidRPr="00F34E31" w:rsidRDefault="00195432">
      <w:pPr>
        <w:rPr>
          <w:rFonts w:ascii="Arial" w:hAnsi="Arial" w:cs="Arial"/>
          <w:b/>
          <w:sz w:val="15"/>
          <w:szCs w:val="15"/>
        </w:rPr>
      </w:pPr>
    </w:p>
    <w:p w:rsidR="00A622DE" w:rsidRDefault="00A622DE">
      <w:pPr>
        <w:rPr>
          <w:rFonts w:ascii="Arial" w:hAnsi="Arial" w:cs="Arial"/>
          <w:b/>
          <w:sz w:val="15"/>
          <w:szCs w:val="15"/>
        </w:rPr>
      </w:pPr>
    </w:p>
    <w:p w:rsidR="00A622DE" w:rsidRDefault="00A622DE">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p1contro</w:t>
      </w:r>
      <w:r w:rsidRPr="00F34E31">
        <w:rPr>
          <w:rFonts w:ascii="Arial" w:hAnsi="Arial" w:cs="Arial"/>
        </w:rPr>
        <w:tab/>
      </w:r>
      <w:r w:rsidRPr="00F34E31">
        <w:rPr>
          <w:rFonts w:ascii="Arial" w:hAnsi="Arial" w:cs="Arial"/>
          <w:sz w:val="16"/>
          <w:szCs w:val="16"/>
        </w:rPr>
        <w:t>P1 SELF-CONTROL</w:t>
      </w:r>
    </w:p>
    <w:p w:rsidR="00FA3018" w:rsidRDefault="00A622DE" w:rsidP="00A622DE">
      <w:pPr>
        <w:autoSpaceDE w:val="0"/>
        <w:autoSpaceDN w:val="0"/>
        <w:adjustRightInd w:val="0"/>
        <w:rPr>
          <w:rFonts w:ascii="Arial" w:hAnsi="Arial" w:cs="Arial"/>
        </w:rPr>
      </w:pPr>
      <w:r>
        <w:rPr>
          <w:rFonts w:ascii="Arial" w:hAnsi="Arial" w:cs="Arial"/>
        </w:rPr>
        <w:tab/>
      </w:r>
    </w:p>
    <w:p w:rsidR="00A622DE" w:rsidRPr="00A622DE" w:rsidRDefault="00A622DE" w:rsidP="00FA3018">
      <w:pPr>
        <w:autoSpaceDE w:val="0"/>
        <w:autoSpaceDN w:val="0"/>
        <w:adjustRightInd w:val="0"/>
        <w:ind w:firstLine="720"/>
        <w:rPr>
          <w:rFonts w:ascii="Arial" w:hAnsi="Arial" w:cs="Arial"/>
          <w:sz w:val="16"/>
          <w:szCs w:val="16"/>
        </w:rPr>
      </w:pPr>
      <w:r>
        <w:rPr>
          <w:rFonts w:ascii="Arial" w:hAnsi="Arial" w:cs="Arial"/>
        </w:rPr>
        <w:t>“</w:t>
      </w:r>
      <w:r w:rsidRPr="00A622DE">
        <w:rPr>
          <w:rFonts w:ascii="Arial" w:hAnsi="Arial" w:cs="Arial"/>
          <w:sz w:val="16"/>
          <w:szCs w:val="16"/>
        </w:rPr>
        <w:t xml:space="preserve">The </w:t>
      </w:r>
      <w:r w:rsidRPr="00A622DE">
        <w:rPr>
          <w:rFonts w:ascii="Arial" w:hAnsi="Arial" w:cs="Arial"/>
          <w:b/>
          <w:bCs/>
          <w:sz w:val="16"/>
          <w:szCs w:val="16"/>
        </w:rPr>
        <w:t xml:space="preserve">Self-Control </w:t>
      </w:r>
      <w:r w:rsidRPr="00A622DE">
        <w:rPr>
          <w:rFonts w:ascii="Arial" w:hAnsi="Arial" w:cs="Arial"/>
          <w:sz w:val="16"/>
          <w:szCs w:val="16"/>
        </w:rPr>
        <w:t>scale (Parent SRS) has five items that indicate children’s ability to</w:t>
      </w:r>
      <w:r>
        <w:rPr>
          <w:rFonts w:ascii="Arial" w:hAnsi="Arial" w:cs="Arial"/>
          <w:sz w:val="16"/>
          <w:szCs w:val="16"/>
        </w:rPr>
        <w:t xml:space="preserve"> </w:t>
      </w:r>
      <w:r w:rsidRPr="00A622DE">
        <w:rPr>
          <w:rFonts w:ascii="Arial" w:hAnsi="Arial" w:cs="Arial"/>
          <w:sz w:val="16"/>
          <w:szCs w:val="16"/>
        </w:rPr>
        <w:t>control their behavior. It includes items that are worded positively as well as negative</w:t>
      </w:r>
      <w:r>
        <w:rPr>
          <w:rFonts w:ascii="Arial" w:hAnsi="Arial" w:cs="Arial"/>
          <w:sz w:val="16"/>
          <w:szCs w:val="16"/>
        </w:rPr>
        <w:t xml:space="preserve"> </w:t>
      </w:r>
      <w:r w:rsidRPr="00A622DE">
        <w:rPr>
          <w:rFonts w:ascii="Arial" w:hAnsi="Arial" w:cs="Arial"/>
          <w:sz w:val="16"/>
          <w:szCs w:val="16"/>
        </w:rPr>
        <w:t>behaviors that are reverse coded (e.g., frequency with which a child fights, argues,</w:t>
      </w:r>
      <w:r>
        <w:rPr>
          <w:rFonts w:ascii="Arial" w:hAnsi="Arial" w:cs="Arial"/>
          <w:sz w:val="16"/>
          <w:szCs w:val="16"/>
        </w:rPr>
        <w:t xml:space="preserve"> </w:t>
      </w:r>
      <w:r w:rsidRPr="00A622DE">
        <w:rPr>
          <w:rFonts w:ascii="Arial" w:hAnsi="Arial" w:cs="Arial"/>
          <w:sz w:val="16"/>
          <w:szCs w:val="16"/>
        </w:rPr>
        <w:t>throws tantrums, or gets angry).</w:t>
      </w:r>
      <w:r>
        <w:rPr>
          <w:rFonts w:ascii="Arial" w:hAnsi="Arial" w:cs="Arial"/>
          <w:sz w:val="16"/>
          <w:szCs w:val="16"/>
        </w:rPr>
        <w:t xml:space="preserve">”  </w:t>
      </w:r>
      <w:proofErr w:type="gramStart"/>
      <w:r>
        <w:rPr>
          <w:rFonts w:ascii="Arial" w:hAnsi="Arial" w:cs="Arial"/>
          <w:sz w:val="16"/>
          <w:szCs w:val="16"/>
        </w:rPr>
        <w:t>(Base Manual, pg 2-11).</w:t>
      </w:r>
      <w:proofErr w:type="gramEnd"/>
      <w:r>
        <w:rPr>
          <w:rFonts w:ascii="Arial" w:hAnsi="Arial" w:cs="Arial"/>
          <w:sz w:val="16"/>
          <w:szCs w:val="16"/>
        </w:rPr>
        <w:t xml:space="preserve">  </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14,841</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44</w:t>
      </w:r>
      <w:r w:rsidRPr="00F34E31">
        <w:rPr>
          <w:rFonts w:ascii="Arial" w:hAnsi="Arial" w:cs="Arial"/>
        </w:rPr>
        <w:tab/>
      </w:r>
      <w:r w:rsidRPr="00F34E31">
        <w:rPr>
          <w:rFonts w:ascii="Arial" w:hAnsi="Arial" w:cs="Arial"/>
          <w:sz w:val="16"/>
          <w:szCs w:val="16"/>
        </w:rPr>
        <w:t>0.3</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p1social</w:t>
      </w:r>
      <w:r w:rsidRPr="00F34E31">
        <w:rPr>
          <w:rFonts w:ascii="Arial" w:hAnsi="Arial" w:cs="Arial"/>
        </w:rPr>
        <w:tab/>
      </w:r>
      <w:r w:rsidRPr="00F34E31">
        <w:rPr>
          <w:rFonts w:ascii="Arial" w:hAnsi="Arial" w:cs="Arial"/>
          <w:sz w:val="16"/>
          <w:szCs w:val="16"/>
        </w:rPr>
        <w:t>P1 SOCIAL INTERACTION</w:t>
      </w:r>
    </w:p>
    <w:p w:rsidR="00FA3018" w:rsidRDefault="00A622DE" w:rsidP="00A622DE">
      <w:pPr>
        <w:autoSpaceDE w:val="0"/>
        <w:autoSpaceDN w:val="0"/>
        <w:adjustRightInd w:val="0"/>
        <w:rPr>
          <w:rFonts w:ascii="Arial" w:hAnsi="Arial" w:cs="Arial"/>
          <w:sz w:val="16"/>
          <w:szCs w:val="16"/>
        </w:rPr>
      </w:pPr>
      <w:r w:rsidRPr="00A622DE">
        <w:rPr>
          <w:rFonts w:ascii="Arial" w:hAnsi="Arial" w:cs="Arial"/>
          <w:sz w:val="16"/>
          <w:szCs w:val="16"/>
        </w:rPr>
        <w:tab/>
      </w:r>
    </w:p>
    <w:p w:rsidR="00A622DE" w:rsidRPr="00A622DE" w:rsidRDefault="00A622DE" w:rsidP="00FA3018">
      <w:pPr>
        <w:autoSpaceDE w:val="0"/>
        <w:autoSpaceDN w:val="0"/>
        <w:adjustRightInd w:val="0"/>
        <w:ind w:firstLine="720"/>
        <w:rPr>
          <w:rFonts w:ascii="Arial" w:hAnsi="Arial" w:cs="Arial"/>
          <w:sz w:val="16"/>
          <w:szCs w:val="16"/>
        </w:rPr>
      </w:pPr>
      <w:r w:rsidRPr="00A622DE">
        <w:rPr>
          <w:rFonts w:ascii="Arial" w:hAnsi="Arial" w:cs="Arial"/>
          <w:sz w:val="16"/>
          <w:szCs w:val="16"/>
        </w:rPr>
        <w:t xml:space="preserve">“The </w:t>
      </w:r>
      <w:r w:rsidRPr="00A622DE">
        <w:rPr>
          <w:rFonts w:ascii="Arial" w:hAnsi="Arial" w:cs="Arial"/>
          <w:b/>
          <w:bCs/>
          <w:sz w:val="16"/>
          <w:szCs w:val="16"/>
        </w:rPr>
        <w:t xml:space="preserve">Social Interaction </w:t>
      </w:r>
      <w:r w:rsidRPr="00A622DE">
        <w:rPr>
          <w:rFonts w:ascii="Arial" w:hAnsi="Arial" w:cs="Arial"/>
          <w:sz w:val="16"/>
          <w:szCs w:val="16"/>
        </w:rPr>
        <w:t>scale (Parent SRS) asks about children’s interactions with</w:t>
      </w:r>
      <w:r>
        <w:rPr>
          <w:rFonts w:ascii="Arial" w:hAnsi="Arial" w:cs="Arial"/>
          <w:sz w:val="16"/>
          <w:szCs w:val="16"/>
        </w:rPr>
        <w:t xml:space="preserve"> </w:t>
      </w:r>
      <w:r w:rsidRPr="00A622DE">
        <w:rPr>
          <w:rFonts w:ascii="Arial" w:hAnsi="Arial" w:cs="Arial"/>
          <w:sz w:val="16"/>
          <w:szCs w:val="16"/>
        </w:rPr>
        <w:t>peers and adults. The three items address children’s ease in joining in play, ability to</w:t>
      </w:r>
      <w:r>
        <w:rPr>
          <w:rFonts w:ascii="Arial" w:hAnsi="Arial" w:cs="Arial"/>
          <w:sz w:val="16"/>
          <w:szCs w:val="16"/>
        </w:rPr>
        <w:t xml:space="preserve"> </w:t>
      </w:r>
      <w:r w:rsidRPr="00A622DE">
        <w:rPr>
          <w:rFonts w:ascii="Arial" w:hAnsi="Arial" w:cs="Arial"/>
          <w:sz w:val="16"/>
          <w:szCs w:val="16"/>
        </w:rPr>
        <w:t>make and keep friends, and positively interacting (comforting, helping) with peers.</w:t>
      </w:r>
      <w:r>
        <w:rPr>
          <w:rFonts w:ascii="Arial" w:hAnsi="Arial" w:cs="Arial"/>
          <w:sz w:val="16"/>
          <w:szCs w:val="16"/>
        </w:rPr>
        <w:t xml:space="preserve">”  </w:t>
      </w:r>
      <w:proofErr w:type="gramStart"/>
      <w:r>
        <w:rPr>
          <w:rFonts w:ascii="Arial" w:hAnsi="Arial" w:cs="Arial"/>
          <w:sz w:val="16"/>
          <w:szCs w:val="16"/>
        </w:rPr>
        <w:t>(Base Manual, pg 2-11).</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14,838</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47</w:t>
      </w:r>
      <w:r w:rsidRPr="00F34E31">
        <w:rPr>
          <w:rFonts w:ascii="Arial" w:hAnsi="Arial" w:cs="Arial"/>
        </w:rPr>
        <w:tab/>
      </w:r>
      <w:r w:rsidRPr="00F34E31">
        <w:rPr>
          <w:rFonts w:ascii="Arial" w:hAnsi="Arial" w:cs="Arial"/>
          <w:sz w:val="16"/>
          <w:szCs w:val="16"/>
        </w:rPr>
        <w:t>0.3</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t1learn</w:t>
      </w:r>
      <w:r w:rsidRPr="00F34E31">
        <w:rPr>
          <w:rFonts w:ascii="Arial" w:hAnsi="Arial" w:cs="Arial"/>
        </w:rPr>
        <w:tab/>
      </w:r>
      <w:r w:rsidRPr="00F34E31">
        <w:rPr>
          <w:rFonts w:ascii="Arial" w:hAnsi="Arial" w:cs="Arial"/>
          <w:sz w:val="16"/>
          <w:szCs w:val="16"/>
        </w:rPr>
        <w:t>T1 APPROACHES TO LEARNING</w:t>
      </w:r>
    </w:p>
    <w:p w:rsidR="00FA3018" w:rsidRDefault="004D7164" w:rsidP="004D7164">
      <w:pPr>
        <w:autoSpaceDE w:val="0"/>
        <w:autoSpaceDN w:val="0"/>
        <w:adjustRightInd w:val="0"/>
        <w:rPr>
          <w:rFonts w:ascii="Arial" w:hAnsi="Arial" w:cs="Arial"/>
        </w:rPr>
      </w:pPr>
      <w:r>
        <w:rPr>
          <w:rFonts w:ascii="Arial" w:hAnsi="Arial" w:cs="Arial"/>
        </w:rPr>
        <w:tab/>
      </w:r>
    </w:p>
    <w:p w:rsidR="004D7164" w:rsidRPr="004D7164" w:rsidRDefault="004D7164" w:rsidP="00FA3018">
      <w:pPr>
        <w:autoSpaceDE w:val="0"/>
        <w:autoSpaceDN w:val="0"/>
        <w:adjustRightInd w:val="0"/>
        <w:ind w:firstLine="720"/>
        <w:rPr>
          <w:rFonts w:ascii="Arial" w:hAnsi="Arial" w:cs="Arial"/>
          <w:sz w:val="16"/>
          <w:szCs w:val="16"/>
        </w:rPr>
      </w:pPr>
      <w:r>
        <w:rPr>
          <w:rFonts w:ascii="Arial" w:hAnsi="Arial" w:cs="Arial"/>
        </w:rPr>
        <w:t>“</w:t>
      </w:r>
      <w:r w:rsidRPr="004D7164">
        <w:rPr>
          <w:rFonts w:ascii="Arial" w:hAnsi="Arial" w:cs="Arial"/>
          <w:sz w:val="16"/>
          <w:szCs w:val="16"/>
        </w:rPr>
        <w:t xml:space="preserve">The </w:t>
      </w:r>
      <w:r w:rsidRPr="004D7164">
        <w:rPr>
          <w:rFonts w:ascii="Arial" w:hAnsi="Arial" w:cs="Arial"/>
          <w:b/>
          <w:bCs/>
          <w:sz w:val="16"/>
          <w:szCs w:val="16"/>
        </w:rPr>
        <w:t xml:space="preserve">Approaches to Learning </w:t>
      </w:r>
      <w:r w:rsidRPr="004D7164">
        <w:rPr>
          <w:rFonts w:ascii="Arial" w:hAnsi="Arial" w:cs="Arial"/>
          <w:sz w:val="16"/>
          <w:szCs w:val="16"/>
        </w:rPr>
        <w:t>Scale (Teacher SRS) measures behaviors that affect the</w:t>
      </w:r>
      <w:r>
        <w:rPr>
          <w:rFonts w:ascii="Arial" w:hAnsi="Arial" w:cs="Arial"/>
          <w:sz w:val="16"/>
          <w:szCs w:val="16"/>
        </w:rPr>
        <w:t xml:space="preserve"> </w:t>
      </w:r>
      <w:r w:rsidRPr="004D7164">
        <w:rPr>
          <w:rFonts w:ascii="Arial" w:hAnsi="Arial" w:cs="Arial"/>
          <w:sz w:val="16"/>
          <w:szCs w:val="16"/>
        </w:rPr>
        <w:t>ease with which children can benefit from the learning environment. It includes six</w:t>
      </w:r>
      <w:r>
        <w:rPr>
          <w:rFonts w:ascii="Arial" w:hAnsi="Arial" w:cs="Arial"/>
          <w:sz w:val="16"/>
          <w:szCs w:val="16"/>
        </w:rPr>
        <w:t xml:space="preserve"> </w:t>
      </w:r>
      <w:r w:rsidRPr="004D7164">
        <w:rPr>
          <w:rFonts w:ascii="Arial" w:hAnsi="Arial" w:cs="Arial"/>
          <w:sz w:val="16"/>
          <w:szCs w:val="16"/>
        </w:rPr>
        <w:t>items that rate the child’s attentiveness, task persistence, eagerness to learn, learning</w:t>
      </w:r>
      <w:r>
        <w:rPr>
          <w:rFonts w:ascii="Arial" w:hAnsi="Arial" w:cs="Arial"/>
          <w:sz w:val="16"/>
          <w:szCs w:val="16"/>
        </w:rPr>
        <w:t xml:space="preserve"> </w:t>
      </w:r>
      <w:r w:rsidRPr="004D7164">
        <w:rPr>
          <w:rFonts w:ascii="Arial" w:hAnsi="Arial" w:cs="Arial"/>
          <w:sz w:val="16"/>
          <w:szCs w:val="16"/>
        </w:rPr>
        <w:t>independence, flexibility, and organization.</w:t>
      </w:r>
      <w:r w:rsidR="00CC49F5">
        <w:rPr>
          <w:rFonts w:ascii="Arial" w:hAnsi="Arial" w:cs="Arial"/>
          <w:sz w:val="16"/>
          <w:szCs w:val="16"/>
        </w:rPr>
        <w:t xml:space="preserve">”  </w:t>
      </w:r>
      <w:proofErr w:type="gramStart"/>
      <w:r w:rsidR="00CC49F5">
        <w:rPr>
          <w:rFonts w:ascii="Arial" w:hAnsi="Arial" w:cs="Arial"/>
          <w:sz w:val="16"/>
          <w:szCs w:val="16"/>
        </w:rPr>
        <w:t>(Base Manual, pg 2-16).</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15,639</w:t>
      </w:r>
      <w:r w:rsidRPr="00F34E31">
        <w:rPr>
          <w:rFonts w:ascii="Arial" w:hAnsi="Arial" w:cs="Arial"/>
        </w:rPr>
        <w:tab/>
      </w:r>
      <w:r w:rsidRPr="00F34E31">
        <w:rPr>
          <w:rFonts w:ascii="Arial" w:hAnsi="Arial" w:cs="Arial"/>
          <w:sz w:val="16"/>
          <w:szCs w:val="16"/>
        </w:rPr>
        <w:t>90.9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52</w:t>
      </w:r>
      <w:r w:rsidRPr="00F34E31">
        <w:rPr>
          <w:rFonts w:ascii="Arial" w:hAnsi="Arial" w:cs="Arial"/>
        </w:rPr>
        <w:tab/>
      </w:r>
      <w:r w:rsidRPr="00F34E31">
        <w:rPr>
          <w:rFonts w:ascii="Arial" w:hAnsi="Arial" w:cs="Arial"/>
          <w:sz w:val="16"/>
          <w:szCs w:val="16"/>
        </w:rPr>
        <w:t>0.3</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t1contro</w:t>
      </w:r>
      <w:r w:rsidRPr="00F34E31">
        <w:rPr>
          <w:rFonts w:ascii="Arial" w:hAnsi="Arial" w:cs="Arial"/>
        </w:rPr>
        <w:tab/>
      </w:r>
      <w:r w:rsidRPr="00F34E31">
        <w:rPr>
          <w:rFonts w:ascii="Arial" w:hAnsi="Arial" w:cs="Arial"/>
          <w:sz w:val="16"/>
          <w:szCs w:val="16"/>
        </w:rPr>
        <w:t>T1 SELF-CONTROL</w:t>
      </w:r>
    </w:p>
    <w:p w:rsidR="00FA3018" w:rsidRDefault="00CC49F5" w:rsidP="00CC49F5">
      <w:pPr>
        <w:autoSpaceDE w:val="0"/>
        <w:autoSpaceDN w:val="0"/>
        <w:adjustRightInd w:val="0"/>
        <w:rPr>
          <w:rFonts w:ascii="Arial" w:hAnsi="Arial" w:cs="Arial"/>
        </w:rPr>
      </w:pPr>
      <w:r>
        <w:rPr>
          <w:rFonts w:ascii="Arial" w:hAnsi="Arial" w:cs="Arial"/>
        </w:rPr>
        <w:tab/>
      </w:r>
    </w:p>
    <w:p w:rsidR="00CC49F5" w:rsidRPr="00CC49F5" w:rsidRDefault="00CC49F5" w:rsidP="00FA3018">
      <w:pPr>
        <w:autoSpaceDE w:val="0"/>
        <w:autoSpaceDN w:val="0"/>
        <w:adjustRightInd w:val="0"/>
        <w:ind w:firstLine="720"/>
        <w:rPr>
          <w:rFonts w:ascii="Arial" w:hAnsi="Arial" w:cs="Arial"/>
          <w:sz w:val="16"/>
          <w:szCs w:val="16"/>
        </w:rPr>
      </w:pPr>
      <w:r>
        <w:rPr>
          <w:rFonts w:ascii="Arial" w:hAnsi="Arial" w:cs="Arial"/>
        </w:rPr>
        <w:t>“</w:t>
      </w:r>
      <w:r w:rsidRPr="00CC49F5">
        <w:rPr>
          <w:rFonts w:ascii="Arial" w:hAnsi="Arial" w:cs="Arial"/>
          <w:sz w:val="16"/>
          <w:szCs w:val="16"/>
        </w:rPr>
        <w:t xml:space="preserve">The </w:t>
      </w:r>
      <w:r w:rsidRPr="00CC49F5">
        <w:rPr>
          <w:rFonts w:ascii="Arial" w:hAnsi="Arial" w:cs="Arial"/>
          <w:b/>
          <w:bCs/>
          <w:sz w:val="16"/>
          <w:szCs w:val="16"/>
        </w:rPr>
        <w:t xml:space="preserve">Self-Control </w:t>
      </w:r>
      <w:r w:rsidRPr="00CC49F5">
        <w:rPr>
          <w:rFonts w:ascii="Arial" w:hAnsi="Arial" w:cs="Arial"/>
          <w:sz w:val="16"/>
          <w:szCs w:val="16"/>
        </w:rPr>
        <w:t>(Teacher SRS) Scale has four items that indicate the child’s ability</w:t>
      </w:r>
      <w:r>
        <w:rPr>
          <w:rFonts w:ascii="Arial" w:hAnsi="Arial" w:cs="Arial"/>
          <w:sz w:val="16"/>
          <w:szCs w:val="16"/>
        </w:rPr>
        <w:t xml:space="preserve"> </w:t>
      </w:r>
      <w:r w:rsidRPr="00CC49F5">
        <w:rPr>
          <w:rFonts w:ascii="Arial" w:hAnsi="Arial" w:cs="Arial"/>
          <w:sz w:val="16"/>
          <w:szCs w:val="16"/>
        </w:rPr>
        <w:t>to control behavior by respecting the property rights of others, controlling temper,</w:t>
      </w:r>
      <w:r>
        <w:rPr>
          <w:rFonts w:ascii="Arial" w:hAnsi="Arial" w:cs="Arial"/>
          <w:sz w:val="16"/>
          <w:szCs w:val="16"/>
        </w:rPr>
        <w:t xml:space="preserve"> </w:t>
      </w:r>
      <w:r w:rsidRPr="00CC49F5">
        <w:rPr>
          <w:rFonts w:ascii="Arial" w:hAnsi="Arial" w:cs="Arial"/>
          <w:sz w:val="16"/>
          <w:szCs w:val="16"/>
        </w:rPr>
        <w:t>accepting peer ideas for group activities, and responding appropriately to pressure</w:t>
      </w:r>
      <w:r>
        <w:rPr>
          <w:rFonts w:ascii="Arial" w:hAnsi="Arial" w:cs="Arial"/>
          <w:sz w:val="16"/>
          <w:szCs w:val="16"/>
        </w:rPr>
        <w:t xml:space="preserve"> </w:t>
      </w:r>
      <w:r w:rsidRPr="00CC49F5">
        <w:rPr>
          <w:rFonts w:ascii="Arial" w:hAnsi="Arial" w:cs="Arial"/>
          <w:sz w:val="16"/>
          <w:szCs w:val="16"/>
        </w:rPr>
        <w:t>from peers.</w:t>
      </w:r>
      <w:r>
        <w:rPr>
          <w:rFonts w:ascii="Arial" w:hAnsi="Arial" w:cs="Arial"/>
          <w:sz w:val="16"/>
          <w:szCs w:val="16"/>
        </w:rPr>
        <w:t xml:space="preserve">”  </w:t>
      </w:r>
      <w:proofErr w:type="gramStart"/>
      <w:r>
        <w:rPr>
          <w:rFonts w:ascii="Arial" w:hAnsi="Arial" w:cs="Arial"/>
          <w:sz w:val="16"/>
          <w:szCs w:val="16"/>
        </w:rPr>
        <w:t>(Base Manual, pg 2-16).</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15,035</w:t>
      </w:r>
      <w:r w:rsidRPr="00F34E31">
        <w:rPr>
          <w:rFonts w:ascii="Arial" w:hAnsi="Arial" w:cs="Arial"/>
        </w:rPr>
        <w:tab/>
      </w:r>
      <w:r w:rsidRPr="00F34E31">
        <w:rPr>
          <w:rFonts w:ascii="Arial" w:hAnsi="Arial" w:cs="Arial"/>
          <w:sz w:val="16"/>
          <w:szCs w:val="16"/>
        </w:rPr>
        <w:t>87.4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656</w:t>
      </w:r>
      <w:r w:rsidRPr="00F34E31">
        <w:rPr>
          <w:rFonts w:ascii="Arial" w:hAnsi="Arial" w:cs="Arial"/>
        </w:rPr>
        <w:tab/>
      </w:r>
      <w:r w:rsidRPr="00F34E31">
        <w:rPr>
          <w:rFonts w:ascii="Arial" w:hAnsi="Arial" w:cs="Arial"/>
          <w:sz w:val="16"/>
          <w:szCs w:val="16"/>
        </w:rPr>
        <w:t>3.8</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t1interp</w:t>
      </w:r>
      <w:r w:rsidRPr="00F34E31">
        <w:rPr>
          <w:rFonts w:ascii="Arial" w:hAnsi="Arial" w:cs="Arial"/>
        </w:rPr>
        <w:tab/>
      </w:r>
      <w:r w:rsidRPr="00F34E31">
        <w:rPr>
          <w:rFonts w:ascii="Arial" w:hAnsi="Arial" w:cs="Arial"/>
          <w:sz w:val="16"/>
          <w:szCs w:val="16"/>
        </w:rPr>
        <w:t>T1 INTERPERSONAL</w:t>
      </w:r>
    </w:p>
    <w:p w:rsidR="00FA3018" w:rsidRDefault="00CC49F5" w:rsidP="00CC49F5">
      <w:pPr>
        <w:autoSpaceDE w:val="0"/>
        <w:autoSpaceDN w:val="0"/>
        <w:adjustRightInd w:val="0"/>
        <w:rPr>
          <w:rFonts w:ascii="Arial" w:hAnsi="Arial" w:cs="Arial"/>
        </w:rPr>
      </w:pPr>
      <w:r>
        <w:rPr>
          <w:rFonts w:ascii="Arial" w:hAnsi="Arial" w:cs="Arial"/>
        </w:rPr>
        <w:tab/>
      </w:r>
    </w:p>
    <w:p w:rsidR="00CC49F5" w:rsidRPr="00CC49F5" w:rsidRDefault="00CC49F5" w:rsidP="00FA3018">
      <w:pPr>
        <w:autoSpaceDE w:val="0"/>
        <w:autoSpaceDN w:val="0"/>
        <w:adjustRightInd w:val="0"/>
        <w:ind w:firstLine="720"/>
        <w:rPr>
          <w:rFonts w:ascii="Arial" w:hAnsi="Arial" w:cs="Arial"/>
          <w:sz w:val="16"/>
          <w:szCs w:val="16"/>
        </w:rPr>
      </w:pPr>
      <w:r>
        <w:rPr>
          <w:rFonts w:ascii="Arial" w:hAnsi="Arial" w:cs="Arial"/>
        </w:rPr>
        <w:t>“</w:t>
      </w:r>
      <w:r w:rsidRPr="00CC49F5">
        <w:rPr>
          <w:rFonts w:ascii="Arial" w:hAnsi="Arial" w:cs="Arial"/>
          <w:sz w:val="16"/>
          <w:szCs w:val="16"/>
        </w:rPr>
        <w:t xml:space="preserve">The five </w:t>
      </w:r>
      <w:r w:rsidRPr="00CC49F5">
        <w:rPr>
          <w:rFonts w:ascii="Arial" w:hAnsi="Arial" w:cs="Arial"/>
          <w:b/>
          <w:bCs/>
          <w:sz w:val="16"/>
          <w:szCs w:val="16"/>
        </w:rPr>
        <w:t xml:space="preserve">Interpersonal Skills </w:t>
      </w:r>
      <w:r w:rsidRPr="00CC49F5">
        <w:rPr>
          <w:rFonts w:ascii="Arial" w:hAnsi="Arial" w:cs="Arial"/>
          <w:sz w:val="16"/>
          <w:szCs w:val="16"/>
        </w:rPr>
        <w:t>(Teacher SRS) items rate the child’s skill in forming</w:t>
      </w:r>
      <w:r>
        <w:rPr>
          <w:rFonts w:ascii="Arial" w:hAnsi="Arial" w:cs="Arial"/>
          <w:sz w:val="16"/>
          <w:szCs w:val="16"/>
        </w:rPr>
        <w:t xml:space="preserve"> </w:t>
      </w:r>
      <w:r w:rsidRPr="00CC49F5">
        <w:rPr>
          <w:rFonts w:ascii="Arial" w:hAnsi="Arial" w:cs="Arial"/>
          <w:sz w:val="16"/>
          <w:szCs w:val="16"/>
        </w:rPr>
        <w:t>and maintaining friendships, getting along with people who are different, comforting</w:t>
      </w:r>
      <w:r>
        <w:rPr>
          <w:rFonts w:ascii="Arial" w:hAnsi="Arial" w:cs="Arial"/>
          <w:sz w:val="16"/>
          <w:szCs w:val="16"/>
        </w:rPr>
        <w:t xml:space="preserve"> </w:t>
      </w:r>
      <w:r w:rsidRPr="00CC49F5">
        <w:rPr>
          <w:rFonts w:ascii="Arial" w:hAnsi="Arial" w:cs="Arial"/>
          <w:sz w:val="16"/>
          <w:szCs w:val="16"/>
        </w:rPr>
        <w:t>or helping other children, expressing feelings, ideas and opinions in positive ways,</w:t>
      </w:r>
      <w:r>
        <w:rPr>
          <w:rFonts w:ascii="Arial" w:hAnsi="Arial" w:cs="Arial"/>
          <w:sz w:val="16"/>
          <w:szCs w:val="16"/>
        </w:rPr>
        <w:t xml:space="preserve"> </w:t>
      </w:r>
      <w:r w:rsidRPr="00CC49F5">
        <w:rPr>
          <w:rFonts w:ascii="Arial" w:hAnsi="Arial" w:cs="Arial"/>
          <w:sz w:val="16"/>
          <w:szCs w:val="16"/>
        </w:rPr>
        <w:t>and showing sensitivity to the feelings of others.</w:t>
      </w:r>
      <w:r>
        <w:rPr>
          <w:rFonts w:ascii="Arial" w:hAnsi="Arial" w:cs="Arial"/>
          <w:sz w:val="16"/>
          <w:szCs w:val="16"/>
        </w:rPr>
        <w:t>”  (Base Manual, pg. 2-16).</w:t>
      </w:r>
      <w:r w:rsidRPr="00CC49F5">
        <w:rPr>
          <w:rFonts w:ascii="Arial" w:hAnsi="Arial" w:cs="Arial"/>
          <w:sz w:val="16"/>
          <w:szCs w:val="16"/>
        </w:rPr>
        <w:tab/>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14,888</w:t>
      </w:r>
      <w:r w:rsidRPr="00F34E31">
        <w:rPr>
          <w:rFonts w:ascii="Arial" w:hAnsi="Arial" w:cs="Arial"/>
        </w:rPr>
        <w:tab/>
      </w:r>
      <w:r w:rsidRPr="00F34E31">
        <w:rPr>
          <w:rFonts w:ascii="Arial" w:hAnsi="Arial" w:cs="Arial"/>
          <w:sz w:val="16"/>
          <w:szCs w:val="16"/>
        </w:rPr>
        <w:t>86.5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803</w:t>
      </w:r>
      <w:r w:rsidRPr="00F34E31">
        <w:rPr>
          <w:rFonts w:ascii="Arial" w:hAnsi="Arial" w:cs="Arial"/>
        </w:rPr>
        <w:tab/>
      </w:r>
      <w:r w:rsidRPr="00F34E31">
        <w:rPr>
          <w:rFonts w:ascii="Arial" w:hAnsi="Arial" w:cs="Arial"/>
          <w:sz w:val="16"/>
          <w:szCs w:val="16"/>
        </w:rPr>
        <w:t>4.7</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Default="00B80EA1">
      <w:pPr>
        <w:rPr>
          <w:rFonts w:ascii="Arial" w:hAnsi="Arial" w:cs="Arial"/>
        </w:rPr>
      </w:pPr>
    </w:p>
    <w:p w:rsidR="00CC49F5" w:rsidRDefault="00CC49F5">
      <w:pPr>
        <w:rPr>
          <w:rFonts w:ascii="Arial" w:hAnsi="Arial" w:cs="Arial"/>
        </w:rPr>
      </w:pPr>
    </w:p>
    <w:p w:rsidR="00CC49F5" w:rsidRDefault="00CC49F5">
      <w:pPr>
        <w:rPr>
          <w:rFonts w:ascii="Arial" w:hAnsi="Arial" w:cs="Arial"/>
        </w:rPr>
      </w:pPr>
    </w:p>
    <w:p w:rsidR="00B80EA1" w:rsidRPr="00F34E31" w:rsidRDefault="00C6047C" w:rsidP="00195432">
      <w:pPr>
        <w:rPr>
          <w:rFonts w:ascii="Arial" w:hAnsi="Arial" w:cs="Arial"/>
          <w:sz w:val="16"/>
          <w:szCs w:val="16"/>
        </w:rPr>
      </w:pPr>
      <w:r>
        <w:rPr>
          <w:rFonts w:ascii="Arial" w:hAnsi="Arial" w:cs="Arial"/>
          <w:b/>
        </w:rPr>
        <w:br w:type="page"/>
      </w:r>
      <w:r w:rsidR="00B80EA1" w:rsidRPr="00F34E31">
        <w:rPr>
          <w:rFonts w:ascii="Arial" w:hAnsi="Arial" w:cs="Arial"/>
          <w:b/>
        </w:rPr>
        <w:lastRenderedPageBreak/>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t1extern</w:t>
      </w:r>
      <w:r w:rsidR="00012768">
        <w:rPr>
          <w:rFonts w:ascii="Arial" w:hAnsi="Arial" w:cs="Arial"/>
          <w:sz w:val="16"/>
          <w:szCs w:val="16"/>
        </w:rPr>
        <w:tab/>
      </w:r>
      <w:r w:rsidR="00B80EA1" w:rsidRPr="00F34E31">
        <w:rPr>
          <w:rFonts w:ascii="Arial" w:hAnsi="Arial" w:cs="Arial"/>
        </w:rPr>
        <w:tab/>
      </w:r>
      <w:r w:rsidR="00B80EA1" w:rsidRPr="00F34E31">
        <w:rPr>
          <w:rFonts w:ascii="Arial" w:hAnsi="Arial" w:cs="Arial"/>
          <w:sz w:val="16"/>
          <w:szCs w:val="16"/>
        </w:rPr>
        <w:t>T1 EXTERNALIZING PROBLEM BEHAVIORS</w:t>
      </w:r>
    </w:p>
    <w:p w:rsidR="00FA3018" w:rsidRDefault="00E33031" w:rsidP="00E33031">
      <w:pPr>
        <w:autoSpaceDE w:val="0"/>
        <w:autoSpaceDN w:val="0"/>
        <w:adjustRightInd w:val="0"/>
        <w:rPr>
          <w:rFonts w:ascii="Arial" w:hAnsi="Arial" w:cs="Arial"/>
        </w:rPr>
      </w:pPr>
      <w:r>
        <w:rPr>
          <w:rFonts w:ascii="Arial" w:hAnsi="Arial" w:cs="Arial"/>
        </w:rPr>
        <w:tab/>
      </w:r>
    </w:p>
    <w:p w:rsidR="00E33031" w:rsidRPr="00E33031" w:rsidRDefault="00E33031" w:rsidP="00FA3018">
      <w:pPr>
        <w:autoSpaceDE w:val="0"/>
        <w:autoSpaceDN w:val="0"/>
        <w:adjustRightInd w:val="0"/>
        <w:ind w:firstLine="720"/>
        <w:rPr>
          <w:rFonts w:ascii="Arial" w:hAnsi="Arial" w:cs="Arial"/>
          <w:sz w:val="16"/>
          <w:szCs w:val="16"/>
        </w:rPr>
      </w:pPr>
      <w:r>
        <w:rPr>
          <w:rFonts w:ascii="Arial" w:hAnsi="Arial" w:cs="Arial"/>
        </w:rPr>
        <w:t>“</w:t>
      </w:r>
      <w:r w:rsidRPr="00E33031">
        <w:rPr>
          <w:rFonts w:ascii="Arial" w:hAnsi="Arial" w:cs="Arial"/>
          <w:b/>
          <w:bCs/>
          <w:sz w:val="16"/>
          <w:szCs w:val="16"/>
        </w:rPr>
        <w:t xml:space="preserve">Externalizing Problem Behaviors </w:t>
      </w:r>
      <w:r w:rsidRPr="00E33031">
        <w:rPr>
          <w:rFonts w:ascii="Arial" w:hAnsi="Arial" w:cs="Arial"/>
          <w:sz w:val="16"/>
          <w:szCs w:val="16"/>
        </w:rPr>
        <w:t>(Teacher SRS) include acting out behaviors. Five</w:t>
      </w:r>
      <w:r>
        <w:rPr>
          <w:rFonts w:ascii="Arial" w:hAnsi="Arial" w:cs="Arial"/>
          <w:sz w:val="16"/>
          <w:szCs w:val="16"/>
        </w:rPr>
        <w:t xml:space="preserve"> </w:t>
      </w:r>
      <w:r w:rsidRPr="00E33031">
        <w:rPr>
          <w:rFonts w:ascii="Arial" w:hAnsi="Arial" w:cs="Arial"/>
          <w:sz w:val="16"/>
          <w:szCs w:val="16"/>
        </w:rPr>
        <w:t>items on this scale rate the frequency with which a child argues, fights, gets angry,</w:t>
      </w:r>
      <w:r>
        <w:rPr>
          <w:rFonts w:ascii="Arial" w:hAnsi="Arial" w:cs="Arial"/>
          <w:sz w:val="16"/>
          <w:szCs w:val="16"/>
        </w:rPr>
        <w:t xml:space="preserve"> </w:t>
      </w:r>
      <w:r w:rsidRPr="00E33031">
        <w:rPr>
          <w:rFonts w:ascii="Arial" w:hAnsi="Arial" w:cs="Arial"/>
          <w:sz w:val="16"/>
          <w:szCs w:val="16"/>
        </w:rPr>
        <w:t>acts impulsively, and disturbs ongoing activities.</w:t>
      </w:r>
      <w:r>
        <w:rPr>
          <w:rFonts w:ascii="Arial" w:hAnsi="Arial" w:cs="Arial"/>
          <w:sz w:val="16"/>
          <w:szCs w:val="16"/>
        </w:rPr>
        <w:t>”  (Base Manual, pg. 2-16).</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15,439</w:t>
      </w:r>
      <w:r w:rsidRPr="00F34E31">
        <w:rPr>
          <w:rFonts w:ascii="Arial" w:hAnsi="Arial" w:cs="Arial"/>
        </w:rPr>
        <w:tab/>
      </w:r>
      <w:r w:rsidRPr="00F34E31">
        <w:rPr>
          <w:rFonts w:ascii="Arial" w:hAnsi="Arial" w:cs="Arial"/>
          <w:sz w:val="16"/>
          <w:szCs w:val="16"/>
        </w:rPr>
        <w:t>89.7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252</w:t>
      </w:r>
      <w:r w:rsidRPr="00F34E31">
        <w:rPr>
          <w:rFonts w:ascii="Arial" w:hAnsi="Arial" w:cs="Arial"/>
        </w:rPr>
        <w:tab/>
      </w:r>
      <w:r w:rsidRPr="00F34E31">
        <w:rPr>
          <w:rFonts w:ascii="Arial" w:hAnsi="Arial" w:cs="Arial"/>
          <w:sz w:val="16"/>
          <w:szCs w:val="16"/>
        </w:rPr>
        <w:t>1.5</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1,521</w:t>
      </w:r>
      <w:r w:rsidR="00B80EA1" w:rsidRPr="00E33031">
        <w:rPr>
          <w:rFonts w:ascii="Arial" w:hAnsi="Arial" w:cs="Arial"/>
          <w:i/>
        </w:rPr>
        <w:tab/>
      </w:r>
      <w:r w:rsidR="00B80EA1" w:rsidRPr="00E33031">
        <w:rPr>
          <w:rFonts w:ascii="Arial" w:hAnsi="Arial" w:cs="Arial"/>
          <w:i/>
          <w:sz w:val="16"/>
          <w:szCs w:val="16"/>
        </w:rPr>
        <w:t>8.8</w:t>
      </w:r>
    </w:p>
    <w:p w:rsidR="00B80EA1" w:rsidRDefault="00B80EA1">
      <w:pPr>
        <w:rPr>
          <w:rFonts w:ascii="Arial" w:hAnsi="Arial" w:cs="Arial"/>
        </w:rPr>
      </w:pPr>
    </w:p>
    <w:p w:rsidR="00185A7E" w:rsidRDefault="00185A7E">
      <w:pPr>
        <w:rPr>
          <w:rFonts w:ascii="Arial" w:hAnsi="Arial" w:cs="Arial"/>
        </w:rPr>
      </w:pPr>
    </w:p>
    <w:p w:rsidR="00185A7E" w:rsidRDefault="00185A7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t1intern</w:t>
      </w:r>
      <w:r w:rsidRPr="00F34E31">
        <w:rPr>
          <w:rFonts w:ascii="Arial" w:hAnsi="Arial" w:cs="Arial"/>
        </w:rPr>
        <w:tab/>
      </w:r>
      <w:r w:rsidRPr="00F34E31">
        <w:rPr>
          <w:rFonts w:ascii="Arial" w:hAnsi="Arial" w:cs="Arial"/>
          <w:sz w:val="16"/>
          <w:szCs w:val="16"/>
        </w:rPr>
        <w:t>T1 INTERNALIZING PROBLEM BEHAVIORS</w:t>
      </w:r>
    </w:p>
    <w:p w:rsidR="00FA3018" w:rsidRDefault="00E33031" w:rsidP="00E33031">
      <w:pPr>
        <w:autoSpaceDE w:val="0"/>
        <w:autoSpaceDN w:val="0"/>
        <w:adjustRightInd w:val="0"/>
        <w:rPr>
          <w:rFonts w:ascii="Arial" w:hAnsi="Arial" w:cs="Arial"/>
        </w:rPr>
      </w:pPr>
      <w:r>
        <w:rPr>
          <w:rFonts w:ascii="Arial" w:hAnsi="Arial" w:cs="Arial"/>
        </w:rPr>
        <w:tab/>
      </w:r>
    </w:p>
    <w:p w:rsidR="00E33031" w:rsidRPr="00E33031" w:rsidRDefault="00E33031" w:rsidP="00FA3018">
      <w:pPr>
        <w:autoSpaceDE w:val="0"/>
        <w:autoSpaceDN w:val="0"/>
        <w:adjustRightInd w:val="0"/>
        <w:ind w:firstLine="720"/>
        <w:rPr>
          <w:rFonts w:ascii="Arial" w:hAnsi="Arial" w:cs="Arial"/>
          <w:sz w:val="16"/>
          <w:szCs w:val="16"/>
        </w:rPr>
      </w:pPr>
      <w:r>
        <w:rPr>
          <w:rFonts w:ascii="Arial" w:hAnsi="Arial" w:cs="Arial"/>
        </w:rPr>
        <w:t>“</w:t>
      </w:r>
      <w:r w:rsidRPr="00E33031">
        <w:rPr>
          <w:rFonts w:ascii="Arial" w:hAnsi="Arial" w:cs="Arial"/>
          <w:sz w:val="16"/>
          <w:szCs w:val="16"/>
        </w:rPr>
        <w:t xml:space="preserve">The </w:t>
      </w:r>
      <w:r w:rsidRPr="00E33031">
        <w:rPr>
          <w:rFonts w:ascii="Arial" w:hAnsi="Arial" w:cs="Arial"/>
          <w:b/>
          <w:bCs/>
          <w:sz w:val="16"/>
          <w:szCs w:val="16"/>
        </w:rPr>
        <w:t xml:space="preserve">Internalizing Problem Behavior </w:t>
      </w:r>
      <w:r w:rsidRPr="00E33031">
        <w:rPr>
          <w:rFonts w:ascii="Arial" w:hAnsi="Arial" w:cs="Arial"/>
          <w:sz w:val="16"/>
          <w:szCs w:val="16"/>
        </w:rPr>
        <w:t>(Teacher SRS) Scale asks about the apparent</w:t>
      </w:r>
      <w:r>
        <w:rPr>
          <w:rFonts w:ascii="Arial" w:hAnsi="Arial" w:cs="Arial"/>
          <w:sz w:val="16"/>
          <w:szCs w:val="16"/>
        </w:rPr>
        <w:t xml:space="preserve"> </w:t>
      </w:r>
      <w:r w:rsidRPr="00E33031">
        <w:rPr>
          <w:rFonts w:ascii="Arial" w:hAnsi="Arial" w:cs="Arial"/>
          <w:sz w:val="16"/>
          <w:szCs w:val="16"/>
        </w:rPr>
        <w:t>presence of anxiety, loneliness, low self-esteem, and sadness. This scale comprises</w:t>
      </w:r>
      <w:r>
        <w:rPr>
          <w:rFonts w:ascii="Arial" w:hAnsi="Arial" w:cs="Arial"/>
          <w:sz w:val="16"/>
          <w:szCs w:val="16"/>
        </w:rPr>
        <w:t xml:space="preserve"> </w:t>
      </w:r>
      <w:r w:rsidRPr="00E33031">
        <w:rPr>
          <w:rFonts w:ascii="Arial" w:hAnsi="Arial" w:cs="Arial"/>
          <w:sz w:val="16"/>
          <w:szCs w:val="16"/>
        </w:rPr>
        <w:t>four items.</w:t>
      </w:r>
      <w:r>
        <w:rPr>
          <w:rFonts w:ascii="Arial" w:hAnsi="Arial" w:cs="Arial"/>
          <w:sz w:val="16"/>
          <w:szCs w:val="16"/>
        </w:rPr>
        <w:t>”  (Base Manual, pg. 2-16).</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15,253</w:t>
      </w:r>
      <w:r w:rsidRPr="00F34E31">
        <w:rPr>
          <w:rFonts w:ascii="Arial" w:hAnsi="Arial" w:cs="Arial"/>
        </w:rPr>
        <w:tab/>
      </w:r>
      <w:r w:rsidRPr="00F34E31">
        <w:rPr>
          <w:rFonts w:ascii="Arial" w:hAnsi="Arial" w:cs="Arial"/>
          <w:sz w:val="16"/>
          <w:szCs w:val="16"/>
        </w:rPr>
        <w:t>88.6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438</w:t>
      </w:r>
      <w:r w:rsidRPr="00F34E31">
        <w:rPr>
          <w:rFonts w:ascii="Arial" w:hAnsi="Arial" w:cs="Arial"/>
        </w:rPr>
        <w:tab/>
      </w:r>
      <w:r w:rsidRPr="00F34E31">
        <w:rPr>
          <w:rFonts w:ascii="Arial" w:hAnsi="Arial" w:cs="Arial"/>
          <w:sz w:val="16"/>
          <w:szCs w:val="16"/>
        </w:rPr>
        <w:t>2.5</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1,521</w:t>
      </w:r>
      <w:r w:rsidR="00B80EA1" w:rsidRPr="00E33031">
        <w:rPr>
          <w:rFonts w:ascii="Arial" w:hAnsi="Arial" w:cs="Arial"/>
          <w:i/>
        </w:rPr>
        <w:tab/>
      </w:r>
      <w:r w:rsidR="00B80EA1" w:rsidRPr="00E33031">
        <w:rPr>
          <w:rFonts w:ascii="Arial" w:hAnsi="Arial" w:cs="Arial"/>
          <w:i/>
          <w:sz w:val="16"/>
          <w:szCs w:val="16"/>
        </w:rPr>
        <w:t>8.8</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p1center</w:t>
      </w:r>
      <w:r w:rsidRPr="00F34E31">
        <w:rPr>
          <w:rFonts w:ascii="Arial" w:hAnsi="Arial" w:cs="Arial"/>
        </w:rPr>
        <w:tab/>
      </w:r>
      <w:r w:rsidRPr="00F34E31">
        <w:rPr>
          <w:rFonts w:ascii="Arial" w:hAnsi="Arial" w:cs="Arial"/>
          <w:sz w:val="16"/>
          <w:szCs w:val="16"/>
        </w:rPr>
        <w:t>P1 CHILD EVER IN CENTER-BASED CARE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11,358</w:t>
      </w:r>
      <w:r w:rsidRPr="00F34E31">
        <w:rPr>
          <w:rFonts w:ascii="Arial" w:hAnsi="Arial" w:cs="Arial"/>
        </w:rPr>
        <w:tab/>
      </w:r>
      <w:r w:rsidRPr="00F34E31">
        <w:rPr>
          <w:rFonts w:ascii="Arial" w:hAnsi="Arial" w:cs="Arial"/>
          <w:sz w:val="16"/>
          <w:szCs w:val="16"/>
        </w:rPr>
        <w:t>66.0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3,494</w:t>
      </w:r>
      <w:r w:rsidRPr="00F34E31">
        <w:rPr>
          <w:rFonts w:ascii="Arial" w:hAnsi="Arial" w:cs="Arial"/>
        </w:rPr>
        <w:tab/>
      </w:r>
      <w:r w:rsidRPr="00F34E31">
        <w:rPr>
          <w:rFonts w:ascii="Arial" w:hAnsi="Arial" w:cs="Arial"/>
          <w:sz w:val="16"/>
          <w:szCs w:val="16"/>
        </w:rPr>
        <w:t>20.3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33</w:t>
      </w:r>
      <w:r w:rsidRPr="00F34E31">
        <w:rPr>
          <w:rFonts w:ascii="Arial" w:hAnsi="Arial" w:cs="Arial"/>
        </w:rPr>
        <w:tab/>
      </w:r>
      <w:r w:rsidRPr="00F34E31">
        <w:rPr>
          <w:rFonts w:ascii="Arial" w:hAnsi="Arial" w:cs="Arial"/>
          <w:sz w:val="16"/>
          <w:szCs w:val="16"/>
        </w:rPr>
        <w:t>0.2</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2,327</w:t>
      </w:r>
      <w:r w:rsidR="00B80EA1" w:rsidRPr="00E33031">
        <w:rPr>
          <w:rFonts w:ascii="Arial" w:hAnsi="Arial" w:cs="Arial"/>
          <w:i/>
        </w:rPr>
        <w:tab/>
      </w:r>
      <w:r w:rsidR="00B80EA1" w:rsidRPr="00E33031">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p1disabl</w:t>
      </w:r>
      <w:r w:rsidRPr="00F34E31">
        <w:rPr>
          <w:rFonts w:ascii="Arial" w:hAnsi="Arial" w:cs="Arial"/>
        </w:rPr>
        <w:tab/>
      </w:r>
      <w:r w:rsidRPr="00F34E31">
        <w:rPr>
          <w:rFonts w:ascii="Arial" w:hAnsi="Arial" w:cs="Arial"/>
          <w:sz w:val="16"/>
          <w:szCs w:val="16"/>
        </w:rPr>
        <w:t>P1 CHILD W/ DISABILITY</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2,064</w:t>
      </w:r>
      <w:r w:rsidRPr="00F34E31">
        <w:rPr>
          <w:rFonts w:ascii="Arial" w:hAnsi="Arial" w:cs="Arial"/>
        </w:rPr>
        <w:tab/>
      </w:r>
      <w:r w:rsidRPr="00F34E31">
        <w:rPr>
          <w:rFonts w:ascii="Arial" w:hAnsi="Arial" w:cs="Arial"/>
          <w:sz w:val="16"/>
          <w:szCs w:val="16"/>
        </w:rPr>
        <w:t>12.0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12,802</w:t>
      </w:r>
      <w:r w:rsidRPr="00F34E31">
        <w:rPr>
          <w:rFonts w:ascii="Arial" w:hAnsi="Arial" w:cs="Arial"/>
        </w:rPr>
        <w:tab/>
      </w:r>
      <w:r w:rsidRPr="00F34E31">
        <w:rPr>
          <w:rFonts w:ascii="Arial" w:hAnsi="Arial" w:cs="Arial"/>
          <w:sz w:val="16"/>
          <w:szCs w:val="16"/>
        </w:rPr>
        <w:t>74.4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19</w:t>
      </w:r>
      <w:r w:rsidRPr="00F34E31">
        <w:rPr>
          <w:rFonts w:ascii="Arial" w:hAnsi="Arial" w:cs="Arial"/>
        </w:rPr>
        <w:tab/>
      </w:r>
      <w:r w:rsidRPr="00F34E31">
        <w:rPr>
          <w:rFonts w:ascii="Arial" w:hAnsi="Arial" w:cs="Arial"/>
          <w:sz w:val="16"/>
          <w:szCs w:val="16"/>
        </w:rPr>
        <w:t>0.1</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2,327</w:t>
      </w:r>
      <w:r w:rsidR="00B80EA1" w:rsidRPr="00E33031">
        <w:rPr>
          <w:rFonts w:ascii="Arial" w:hAnsi="Arial" w:cs="Arial"/>
          <w:i/>
        </w:rPr>
        <w:tab/>
      </w:r>
      <w:r w:rsidR="00B80EA1" w:rsidRPr="00E33031">
        <w:rPr>
          <w:rFonts w:ascii="Arial" w:hAnsi="Arial" w:cs="Arial"/>
          <w:i/>
          <w:sz w:val="16"/>
          <w:szCs w:val="16"/>
        </w:rPr>
        <w:t>13.5</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p1htotal</w:t>
      </w:r>
      <w:r w:rsidRPr="00F34E31">
        <w:rPr>
          <w:rFonts w:ascii="Arial" w:hAnsi="Arial" w:cs="Arial"/>
        </w:rPr>
        <w:tab/>
      </w:r>
      <w:r w:rsidRPr="00F34E31">
        <w:rPr>
          <w:rFonts w:ascii="Arial" w:hAnsi="Arial" w:cs="Arial"/>
          <w:sz w:val="16"/>
          <w:szCs w:val="16"/>
        </w:rPr>
        <w:t>P1 TOTAL NUMBER IN HOUSEHOLD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2 - 17</w:t>
      </w:r>
      <w:r w:rsidRPr="00F34E31">
        <w:rPr>
          <w:rFonts w:ascii="Arial" w:hAnsi="Arial" w:cs="Arial"/>
        </w:rPr>
        <w:tab/>
      </w:r>
      <w:r w:rsidRPr="00F34E31">
        <w:rPr>
          <w:rFonts w:ascii="Arial" w:hAnsi="Arial" w:cs="Arial"/>
          <w:sz w:val="16"/>
          <w:szCs w:val="16"/>
        </w:rPr>
        <w:t>2 - 17</w:t>
      </w:r>
      <w:r w:rsidRPr="00F34E31">
        <w:rPr>
          <w:rFonts w:ascii="Arial" w:hAnsi="Arial" w:cs="Arial"/>
        </w:rPr>
        <w:tab/>
      </w:r>
      <w:r w:rsidRPr="00F34E31">
        <w:rPr>
          <w:rFonts w:ascii="Arial" w:hAnsi="Arial" w:cs="Arial"/>
          <w:sz w:val="16"/>
          <w:szCs w:val="16"/>
        </w:rPr>
        <w:t>14,885</w:t>
      </w:r>
      <w:r w:rsidRPr="00F34E31">
        <w:rPr>
          <w:rFonts w:ascii="Arial" w:hAnsi="Arial" w:cs="Arial"/>
        </w:rPr>
        <w:tab/>
      </w:r>
      <w:r w:rsidRPr="00F34E31">
        <w:rPr>
          <w:rFonts w:ascii="Arial" w:hAnsi="Arial" w:cs="Arial"/>
          <w:sz w:val="16"/>
          <w:szCs w:val="16"/>
        </w:rPr>
        <w:t>86.5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1E1574" w:rsidRDefault="001E1574">
      <w:pPr>
        <w:tabs>
          <w:tab w:val="right" w:pos="7680"/>
          <w:tab w:val="right" w:pos="9540"/>
        </w:tabs>
        <w:rPr>
          <w:rFonts w:ascii="Arial" w:hAnsi="Arial" w:cs="Arial"/>
          <w:i/>
          <w:sz w:val="16"/>
          <w:szCs w:val="16"/>
        </w:rPr>
      </w:pPr>
      <w:r w:rsidRPr="001E1574">
        <w:rPr>
          <w:rFonts w:ascii="Arial" w:hAnsi="Arial" w:cs="Arial"/>
          <w:i/>
          <w:sz w:val="16"/>
          <w:szCs w:val="16"/>
        </w:rPr>
        <w:t xml:space="preserve"> </w:t>
      </w:r>
      <w:proofErr w:type="gramStart"/>
      <w:r w:rsidRPr="001E15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E1574">
        <w:rPr>
          <w:rFonts w:ascii="Arial" w:hAnsi="Arial" w:cs="Arial"/>
          <w:i/>
        </w:rPr>
        <w:tab/>
      </w:r>
      <w:r w:rsidR="00B80EA1" w:rsidRPr="001E1574">
        <w:rPr>
          <w:rFonts w:ascii="Arial" w:hAnsi="Arial" w:cs="Arial"/>
          <w:i/>
          <w:sz w:val="16"/>
          <w:szCs w:val="16"/>
        </w:rPr>
        <w:t>2,327</w:t>
      </w:r>
      <w:r w:rsidR="00B80EA1" w:rsidRPr="001E1574">
        <w:rPr>
          <w:rFonts w:ascii="Arial" w:hAnsi="Arial" w:cs="Arial"/>
          <w:i/>
        </w:rPr>
        <w:tab/>
      </w:r>
      <w:r w:rsidR="00B80EA1" w:rsidRPr="001E1574">
        <w:rPr>
          <w:rFonts w:ascii="Arial" w:hAnsi="Arial" w:cs="Arial"/>
          <w:i/>
          <w:sz w:val="16"/>
          <w:szCs w:val="16"/>
        </w:rPr>
        <w:t>13.5</w:t>
      </w:r>
    </w:p>
    <w:p w:rsidR="00B80EA1" w:rsidRDefault="00B80EA1">
      <w:pPr>
        <w:rPr>
          <w:rFonts w:ascii="Arial" w:hAnsi="Arial" w:cs="Arial"/>
        </w:rPr>
      </w:pPr>
    </w:p>
    <w:p w:rsidR="00B80EA1" w:rsidRPr="00F34E31" w:rsidRDefault="00B80EA1" w:rsidP="00B96DC6">
      <w:pPr>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p1hfamil</w:t>
      </w:r>
      <w:r w:rsidRPr="00F34E31">
        <w:rPr>
          <w:rFonts w:ascii="Arial" w:hAnsi="Arial" w:cs="Arial"/>
        </w:rPr>
        <w:tab/>
      </w:r>
      <w:r w:rsidR="00012768">
        <w:rPr>
          <w:rFonts w:ascii="Arial" w:hAnsi="Arial" w:cs="Arial"/>
        </w:rPr>
        <w:tab/>
      </w:r>
      <w:r w:rsidRPr="00F34E31">
        <w:rPr>
          <w:rFonts w:ascii="Arial" w:hAnsi="Arial" w:cs="Arial"/>
          <w:sz w:val="16"/>
          <w:szCs w:val="16"/>
        </w:rPr>
        <w:t>P1 FAMILY TYPE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PARENTS PLUS SIBLINGS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10,009</w:t>
      </w:r>
      <w:r w:rsidRPr="00F34E31">
        <w:rPr>
          <w:rFonts w:ascii="Arial" w:hAnsi="Arial" w:cs="Arial"/>
        </w:rPr>
        <w:tab/>
      </w:r>
      <w:r w:rsidRPr="00F34E31">
        <w:rPr>
          <w:rFonts w:ascii="Arial" w:hAnsi="Arial" w:cs="Arial"/>
          <w:sz w:val="16"/>
          <w:szCs w:val="16"/>
        </w:rPr>
        <w:t>58.2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PARENTS NO SIBLING</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1,439</w:t>
      </w:r>
      <w:r w:rsidRPr="00F34E31">
        <w:rPr>
          <w:rFonts w:ascii="Arial" w:hAnsi="Arial" w:cs="Arial"/>
        </w:rPr>
        <w:tab/>
      </w:r>
      <w:r w:rsidRPr="00F34E31">
        <w:rPr>
          <w:rFonts w:ascii="Arial" w:hAnsi="Arial" w:cs="Arial"/>
          <w:sz w:val="16"/>
          <w:szCs w:val="16"/>
        </w:rPr>
        <w:t>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PARENT PLUS SIBLINGS</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2,213</w:t>
      </w:r>
      <w:r w:rsidRPr="00F34E31">
        <w:rPr>
          <w:rFonts w:ascii="Arial" w:hAnsi="Arial" w:cs="Arial"/>
        </w:rPr>
        <w:tab/>
      </w:r>
      <w:r w:rsidRPr="00F34E31">
        <w:rPr>
          <w:rFonts w:ascii="Arial" w:hAnsi="Arial" w:cs="Arial"/>
          <w:sz w:val="16"/>
          <w:szCs w:val="16"/>
        </w:rPr>
        <w:t>12.9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PARENT NO SIBLING</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944</w:t>
      </w:r>
      <w:r w:rsidRPr="00F34E31">
        <w:rPr>
          <w:rFonts w:ascii="Arial" w:hAnsi="Arial" w:cs="Arial"/>
        </w:rPr>
        <w:tab/>
      </w:r>
      <w:r w:rsidRPr="00F34E31">
        <w:rPr>
          <w:rFonts w:ascii="Arial" w:hAnsi="Arial" w:cs="Arial"/>
          <w:sz w:val="16"/>
          <w:szCs w:val="16"/>
        </w:rPr>
        <w:t>5.5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OTHER</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280</w:t>
      </w:r>
      <w:r w:rsidRPr="00F34E31">
        <w:rPr>
          <w:rFonts w:ascii="Arial" w:hAnsi="Arial" w:cs="Arial"/>
        </w:rPr>
        <w:tab/>
      </w:r>
      <w:r w:rsidRPr="00F34E31">
        <w:rPr>
          <w:rFonts w:ascii="Arial" w:hAnsi="Arial" w:cs="Arial"/>
          <w:sz w:val="16"/>
          <w:szCs w:val="16"/>
        </w:rPr>
        <w:t>1.6</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Default="00B80EA1">
      <w:pPr>
        <w:rPr>
          <w:rFonts w:ascii="Arial" w:hAnsi="Arial" w:cs="Arial"/>
        </w:rPr>
      </w:pPr>
    </w:p>
    <w:p w:rsidR="00185A7E" w:rsidRDefault="00185A7E">
      <w:pPr>
        <w:rPr>
          <w:rFonts w:ascii="Arial" w:hAnsi="Arial" w:cs="Arial"/>
        </w:rPr>
      </w:pPr>
    </w:p>
    <w:p w:rsidR="00185A7E" w:rsidRPr="00F34E31" w:rsidRDefault="00185A7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p1firkdg</w:t>
      </w:r>
      <w:r w:rsidRPr="00F34E31">
        <w:rPr>
          <w:rFonts w:ascii="Arial" w:hAnsi="Arial" w:cs="Arial"/>
        </w:rPr>
        <w:tab/>
      </w:r>
      <w:r w:rsidRPr="00F34E31">
        <w:rPr>
          <w:rFonts w:ascii="Arial" w:hAnsi="Arial" w:cs="Arial"/>
          <w:sz w:val="16"/>
          <w:szCs w:val="16"/>
        </w:rPr>
        <w:t>P1 FIRST-TIME KINDERGARTENER</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14,208</w:t>
      </w:r>
      <w:r w:rsidRPr="00F34E31">
        <w:rPr>
          <w:rFonts w:ascii="Arial" w:hAnsi="Arial" w:cs="Arial"/>
        </w:rPr>
        <w:tab/>
      </w:r>
      <w:r w:rsidRPr="00F34E31">
        <w:rPr>
          <w:rFonts w:ascii="Arial" w:hAnsi="Arial" w:cs="Arial"/>
          <w:sz w:val="16"/>
          <w:szCs w:val="16"/>
        </w:rPr>
        <w:t>82.5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657</w:t>
      </w:r>
      <w:r w:rsidRPr="00F34E31">
        <w:rPr>
          <w:rFonts w:ascii="Arial" w:hAnsi="Arial" w:cs="Arial"/>
        </w:rPr>
        <w:tab/>
      </w:r>
      <w:r w:rsidRPr="00F34E31">
        <w:rPr>
          <w:rFonts w:ascii="Arial" w:hAnsi="Arial" w:cs="Arial"/>
          <w:sz w:val="16"/>
          <w:szCs w:val="16"/>
        </w:rPr>
        <w:t>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p1hrsprk</w:t>
      </w:r>
      <w:r w:rsidRPr="00F34E31">
        <w:rPr>
          <w:rFonts w:ascii="Arial" w:hAnsi="Arial" w:cs="Arial"/>
        </w:rPr>
        <w:tab/>
      </w:r>
      <w:r w:rsidRPr="00F34E31">
        <w:rPr>
          <w:rFonts w:ascii="Arial" w:hAnsi="Arial" w:cs="Arial"/>
          <w:sz w:val="16"/>
          <w:szCs w:val="16"/>
        </w:rPr>
        <w:t>P1 # HRS SPENT IN NONPARENTAL CARE PRE-K</w:t>
      </w:r>
      <w:r w:rsidR="00427F6C">
        <w:rPr>
          <w:rFonts w:ascii="Arial" w:hAnsi="Arial" w:cs="Arial"/>
          <w:sz w:val="16"/>
          <w:szCs w:val="16"/>
        </w:rPr>
        <w:t xml:space="preserve"> (Per Week)</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0 - 151</w:t>
      </w:r>
      <w:r w:rsidRPr="00F34E31">
        <w:rPr>
          <w:rFonts w:ascii="Arial" w:hAnsi="Arial" w:cs="Arial"/>
        </w:rPr>
        <w:tab/>
      </w:r>
      <w:r w:rsidRPr="00F34E31">
        <w:rPr>
          <w:rFonts w:ascii="Arial" w:hAnsi="Arial" w:cs="Arial"/>
          <w:sz w:val="16"/>
          <w:szCs w:val="16"/>
        </w:rPr>
        <w:t>0 - 151</w:t>
      </w:r>
      <w:r w:rsidRPr="00F34E31">
        <w:rPr>
          <w:rFonts w:ascii="Arial" w:hAnsi="Arial" w:cs="Arial"/>
        </w:rPr>
        <w:tab/>
      </w:r>
      <w:r w:rsidRPr="00F34E31">
        <w:rPr>
          <w:rFonts w:ascii="Arial" w:hAnsi="Arial" w:cs="Arial"/>
          <w:sz w:val="16"/>
          <w:szCs w:val="16"/>
        </w:rPr>
        <w:t>14,683</w:t>
      </w:r>
      <w:r w:rsidRPr="00F34E31">
        <w:rPr>
          <w:rFonts w:ascii="Arial" w:hAnsi="Arial" w:cs="Arial"/>
        </w:rPr>
        <w:tab/>
      </w:r>
      <w:r w:rsidRPr="00F34E31">
        <w:rPr>
          <w:rFonts w:ascii="Arial" w:hAnsi="Arial" w:cs="Arial"/>
          <w:sz w:val="16"/>
          <w:szCs w:val="16"/>
        </w:rPr>
        <w:t>85.3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202</w:t>
      </w:r>
      <w:r w:rsidRPr="00F34E31">
        <w:rPr>
          <w:rFonts w:ascii="Arial" w:hAnsi="Arial" w:cs="Arial"/>
        </w:rPr>
        <w:tab/>
      </w:r>
      <w:r w:rsidRPr="00F34E31">
        <w:rPr>
          <w:rFonts w:ascii="Arial" w:hAnsi="Arial" w:cs="Arial"/>
          <w:sz w:val="16"/>
          <w:szCs w:val="16"/>
        </w:rPr>
        <w:t>1.2</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sz w:val="16"/>
          <w:szCs w:val="16"/>
        </w:rPr>
        <w:tab/>
        <w:t>2,327</w:t>
      </w:r>
      <w:r w:rsidR="00B80EA1" w:rsidRPr="00427F6C">
        <w:rPr>
          <w:rFonts w:ascii="Arial" w:hAnsi="Arial" w:cs="Arial"/>
          <w:i/>
          <w:sz w:val="16"/>
          <w:szCs w:val="16"/>
        </w:rPr>
        <w:tab/>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wkmomed</w:t>
      </w:r>
      <w:proofErr w:type="spellEnd"/>
      <w:r w:rsidRPr="00F34E31">
        <w:rPr>
          <w:rFonts w:ascii="Arial" w:hAnsi="Arial" w:cs="Arial"/>
        </w:rPr>
        <w:tab/>
      </w:r>
      <w:r w:rsidRPr="00F34E31">
        <w:rPr>
          <w:rFonts w:ascii="Arial" w:hAnsi="Arial" w:cs="Arial"/>
          <w:sz w:val="16"/>
          <w:szCs w:val="16"/>
        </w:rPr>
        <w:t>MOTHER'S EDUCATION LEVEL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8TH GRADE OR BELOW</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752</w:t>
      </w:r>
      <w:r w:rsidRPr="00F34E31">
        <w:rPr>
          <w:rFonts w:ascii="Arial" w:hAnsi="Arial" w:cs="Arial"/>
        </w:rPr>
        <w:tab/>
      </w:r>
      <w:r w:rsidRPr="00F34E31">
        <w:rPr>
          <w:rFonts w:ascii="Arial" w:hAnsi="Arial" w:cs="Arial"/>
          <w:sz w:val="16"/>
          <w:szCs w:val="16"/>
        </w:rPr>
        <w:t>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9TH - 12TH GRADE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1,473</w:t>
      </w:r>
      <w:r w:rsidRPr="00F34E31">
        <w:rPr>
          <w:rFonts w:ascii="Arial" w:hAnsi="Arial" w:cs="Arial"/>
        </w:rPr>
        <w:tab/>
      </w:r>
      <w:r w:rsidRPr="00F34E31">
        <w:rPr>
          <w:rFonts w:ascii="Arial" w:hAnsi="Arial" w:cs="Arial"/>
          <w:sz w:val="16"/>
          <w:szCs w:val="16"/>
        </w:rPr>
        <w:t>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HIGH SCHOOL DIPLOMA/EQUIVALENT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4,934</w:t>
      </w:r>
      <w:r w:rsidRPr="00F34E31">
        <w:rPr>
          <w:rFonts w:ascii="Arial" w:hAnsi="Arial" w:cs="Arial"/>
        </w:rPr>
        <w:tab/>
      </w:r>
      <w:r w:rsidRPr="00F34E31">
        <w:rPr>
          <w:rFonts w:ascii="Arial" w:hAnsi="Arial" w:cs="Arial"/>
          <w:sz w:val="16"/>
          <w:szCs w:val="16"/>
        </w:rPr>
        <w:t>28.7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VOC/TECH PROGRAM</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893</w:t>
      </w:r>
      <w:r w:rsidRPr="00F34E31">
        <w:rPr>
          <w:rFonts w:ascii="Arial" w:hAnsi="Arial" w:cs="Arial"/>
        </w:rPr>
        <w:tab/>
      </w:r>
      <w:r w:rsidRPr="00F34E31">
        <w:rPr>
          <w:rFonts w:ascii="Arial" w:hAnsi="Arial" w:cs="Arial"/>
          <w:sz w:val="16"/>
          <w:szCs w:val="16"/>
        </w:rPr>
        <w:t>5.2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 COLLEGE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4,363</w:t>
      </w:r>
      <w:r w:rsidRPr="00F34E31">
        <w:rPr>
          <w:rFonts w:ascii="Arial" w:hAnsi="Arial" w:cs="Arial"/>
        </w:rPr>
        <w:tab/>
      </w:r>
      <w:r w:rsidRPr="00F34E31">
        <w:rPr>
          <w:rFonts w:ascii="Arial" w:hAnsi="Arial" w:cs="Arial"/>
          <w:sz w:val="16"/>
          <w:szCs w:val="16"/>
        </w:rPr>
        <w:t>25.3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BACHELOR'S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2,597</w:t>
      </w:r>
      <w:r w:rsidRPr="00F34E31">
        <w:rPr>
          <w:rFonts w:ascii="Arial" w:hAnsi="Arial" w:cs="Arial"/>
        </w:rPr>
        <w:tab/>
      </w:r>
      <w:r w:rsidRPr="00F34E31">
        <w:rPr>
          <w:rFonts w:ascii="Arial" w:hAnsi="Arial" w:cs="Arial"/>
          <w:sz w:val="16"/>
          <w:szCs w:val="16"/>
        </w:rPr>
        <w:t>15.1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GRADUATE/PROFESSIONAL SCHOOL-NO DEGREE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309</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MASTER'S DEGREE (MA, MS)</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738</w:t>
      </w:r>
      <w:r w:rsidRPr="00F34E31">
        <w:rPr>
          <w:rFonts w:ascii="Arial" w:hAnsi="Arial" w:cs="Arial"/>
        </w:rPr>
        <w:tab/>
      </w:r>
      <w:r w:rsidRPr="00F34E31">
        <w:rPr>
          <w:rFonts w:ascii="Arial" w:hAnsi="Arial" w:cs="Arial"/>
          <w:sz w:val="16"/>
          <w:szCs w:val="16"/>
        </w:rPr>
        <w:t>4.3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DOCTORATE OR PROFESSIONAL DEGREE</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280</w:t>
      </w:r>
      <w:r w:rsidRPr="00F34E31">
        <w:rPr>
          <w:rFonts w:ascii="Arial" w:hAnsi="Arial" w:cs="Arial"/>
        </w:rPr>
        <w:tab/>
      </w:r>
      <w:r w:rsidRPr="00F34E31">
        <w:rPr>
          <w:rFonts w:ascii="Arial" w:hAnsi="Arial" w:cs="Arial"/>
          <w:sz w:val="16"/>
          <w:szCs w:val="16"/>
        </w:rPr>
        <w:t>1.6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245</w:t>
      </w:r>
      <w:r w:rsidRPr="00F34E31">
        <w:rPr>
          <w:rFonts w:ascii="Arial" w:hAnsi="Arial" w:cs="Arial"/>
        </w:rPr>
        <w:tab/>
      </w:r>
      <w:r w:rsidRPr="00F34E31">
        <w:rPr>
          <w:rFonts w:ascii="Arial" w:hAnsi="Arial" w:cs="Arial"/>
          <w:sz w:val="16"/>
          <w:szCs w:val="16"/>
        </w:rPr>
        <w:t>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185A7E">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lastRenderedPageBreak/>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proofErr w:type="spellStart"/>
      <w:r w:rsidR="00012768" w:rsidRPr="00F34E31">
        <w:rPr>
          <w:rFonts w:ascii="Arial" w:hAnsi="Arial" w:cs="Arial"/>
          <w:sz w:val="16"/>
          <w:szCs w:val="16"/>
        </w:rPr>
        <w:t>wkdaded</w:t>
      </w:r>
      <w:proofErr w:type="spellEnd"/>
      <w:r w:rsidR="00B80EA1" w:rsidRPr="00F34E31">
        <w:rPr>
          <w:rFonts w:ascii="Arial" w:hAnsi="Arial" w:cs="Arial"/>
        </w:rPr>
        <w:tab/>
      </w:r>
      <w:r w:rsidR="00B80EA1" w:rsidRPr="00F34E31">
        <w:rPr>
          <w:rFonts w:ascii="Arial" w:hAnsi="Arial" w:cs="Arial"/>
          <w:sz w:val="16"/>
          <w:szCs w:val="16"/>
        </w:rPr>
        <w:t>FATHER'S EDUCATION LEVEL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8TH GRADE OR BELOW</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636</w:t>
      </w:r>
      <w:r w:rsidRPr="00F34E31">
        <w:rPr>
          <w:rFonts w:ascii="Arial" w:hAnsi="Arial" w:cs="Arial"/>
        </w:rPr>
        <w:tab/>
      </w:r>
      <w:r w:rsidRPr="00F34E31">
        <w:rPr>
          <w:rFonts w:ascii="Arial" w:hAnsi="Arial" w:cs="Arial"/>
          <w:sz w:val="16"/>
          <w:szCs w:val="16"/>
        </w:rPr>
        <w:t>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9TH - 12TH GRADE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1,104</w:t>
      </w:r>
      <w:r w:rsidRPr="00F34E31">
        <w:rPr>
          <w:rFonts w:ascii="Arial" w:hAnsi="Arial" w:cs="Arial"/>
        </w:rPr>
        <w:tab/>
      </w:r>
      <w:r w:rsidRPr="00F34E31">
        <w:rPr>
          <w:rFonts w:ascii="Arial" w:hAnsi="Arial" w:cs="Arial"/>
          <w:sz w:val="16"/>
          <w:szCs w:val="16"/>
        </w:rPr>
        <w:t>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HIGH SCHOOL DIPLOMA/EQUIVALENT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4,169</w:t>
      </w:r>
      <w:r w:rsidRPr="00F34E31">
        <w:rPr>
          <w:rFonts w:ascii="Arial" w:hAnsi="Arial" w:cs="Arial"/>
        </w:rPr>
        <w:tab/>
      </w:r>
      <w:r w:rsidRPr="00F34E31">
        <w:rPr>
          <w:rFonts w:ascii="Arial" w:hAnsi="Arial" w:cs="Arial"/>
          <w:sz w:val="16"/>
          <w:szCs w:val="16"/>
        </w:rPr>
        <w:t>24.2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VOC/TECH PROGRAM</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693</w:t>
      </w:r>
      <w:r w:rsidRPr="00F34E31">
        <w:rPr>
          <w:rFonts w:ascii="Arial" w:hAnsi="Arial" w:cs="Arial"/>
        </w:rPr>
        <w:tab/>
      </w:r>
      <w:r w:rsidRPr="00F34E31">
        <w:rPr>
          <w:rFonts w:ascii="Arial" w:hAnsi="Arial" w:cs="Arial"/>
          <w:sz w:val="16"/>
          <w:szCs w:val="16"/>
        </w:rPr>
        <w:t>4.0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 COLLEGE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2,816</w:t>
      </w:r>
      <w:r w:rsidRPr="00F34E31">
        <w:rPr>
          <w:rFonts w:ascii="Arial" w:hAnsi="Arial" w:cs="Arial"/>
        </w:rPr>
        <w:tab/>
      </w:r>
      <w:r w:rsidRPr="00F34E31">
        <w:rPr>
          <w:rFonts w:ascii="Arial" w:hAnsi="Arial" w:cs="Arial"/>
          <w:sz w:val="16"/>
          <w:szCs w:val="16"/>
        </w:rPr>
        <w:t>16.4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BACHELOR'S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2,352</w:t>
      </w:r>
      <w:r w:rsidRPr="00F34E31">
        <w:rPr>
          <w:rFonts w:ascii="Arial" w:hAnsi="Arial" w:cs="Arial"/>
        </w:rPr>
        <w:tab/>
      </w:r>
      <w:r w:rsidRPr="00F34E31">
        <w:rPr>
          <w:rFonts w:ascii="Arial" w:hAnsi="Arial" w:cs="Arial"/>
          <w:sz w:val="16"/>
          <w:szCs w:val="16"/>
        </w:rPr>
        <w:t>13.7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GRADUATE/PROFESSIONAL SCHOOL-NO DEGREE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230</w:t>
      </w:r>
      <w:r w:rsidRPr="00F34E31">
        <w:rPr>
          <w:rFonts w:ascii="Arial" w:hAnsi="Arial" w:cs="Arial"/>
        </w:rPr>
        <w:tab/>
      </w:r>
      <w:r w:rsidRPr="00F34E31">
        <w:rPr>
          <w:rFonts w:ascii="Arial" w:hAnsi="Arial" w:cs="Arial"/>
          <w:sz w:val="16"/>
          <w:szCs w:val="16"/>
        </w:rPr>
        <w:t>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MASTER'S DEGREE (MA, MS)</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814</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DOCTORATE OR PROFESSIONAL DEGREE</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615</w:t>
      </w:r>
      <w:r w:rsidRPr="00F34E31">
        <w:rPr>
          <w:rFonts w:ascii="Arial" w:hAnsi="Arial" w:cs="Arial"/>
        </w:rPr>
        <w:tab/>
      </w:r>
      <w:r w:rsidRPr="00F34E31">
        <w:rPr>
          <w:rFonts w:ascii="Arial" w:hAnsi="Arial" w:cs="Arial"/>
          <w:sz w:val="16"/>
          <w:szCs w:val="16"/>
        </w:rPr>
        <w:t>3.6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3,147</w:t>
      </w:r>
      <w:r w:rsidRPr="00F34E31">
        <w:rPr>
          <w:rFonts w:ascii="Arial" w:hAnsi="Arial" w:cs="Arial"/>
        </w:rPr>
        <w:tab/>
      </w:r>
      <w:r w:rsidRPr="00F34E31">
        <w:rPr>
          <w:rFonts w:ascii="Arial" w:hAnsi="Arial" w:cs="Arial"/>
          <w:sz w:val="16"/>
          <w:szCs w:val="16"/>
        </w:rPr>
        <w:t>18.3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wklangst</w:t>
      </w:r>
      <w:proofErr w:type="spellEnd"/>
      <w:r w:rsidRPr="00F34E31">
        <w:rPr>
          <w:rFonts w:ascii="Arial" w:hAnsi="Arial" w:cs="Arial"/>
        </w:rPr>
        <w:tab/>
      </w:r>
      <w:r w:rsidRPr="00F34E31">
        <w:rPr>
          <w:rFonts w:ascii="Arial" w:hAnsi="Arial" w:cs="Arial"/>
          <w:sz w:val="16"/>
          <w:szCs w:val="16"/>
        </w:rPr>
        <w:t>HOME LANGUAGE OF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NON-ENGLISH</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2,247</w:t>
      </w:r>
      <w:r w:rsidRPr="00F34E31">
        <w:rPr>
          <w:rFonts w:ascii="Arial" w:hAnsi="Arial" w:cs="Arial"/>
        </w:rPr>
        <w:tab/>
      </w:r>
      <w:r w:rsidRPr="00F34E31">
        <w:rPr>
          <w:rFonts w:ascii="Arial" w:hAnsi="Arial" w:cs="Arial"/>
          <w:sz w:val="16"/>
          <w:szCs w:val="16"/>
        </w:rPr>
        <w:t>13.1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ENGLISH</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14,236</w:t>
      </w:r>
      <w:r w:rsidRPr="00F34E31">
        <w:rPr>
          <w:rFonts w:ascii="Arial" w:hAnsi="Arial" w:cs="Arial"/>
        </w:rPr>
        <w:tab/>
      </w:r>
      <w:r w:rsidRPr="00F34E31">
        <w:rPr>
          <w:rFonts w:ascii="Arial" w:hAnsi="Arial" w:cs="Arial"/>
          <w:sz w:val="16"/>
          <w:szCs w:val="16"/>
        </w:rPr>
        <w:t>82.7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102</w:t>
      </w:r>
      <w:r w:rsidRPr="00F34E31">
        <w:rPr>
          <w:rFonts w:ascii="Arial" w:hAnsi="Arial" w:cs="Arial"/>
        </w:rPr>
        <w:tab/>
      </w:r>
      <w:r w:rsidRPr="00F34E31">
        <w:rPr>
          <w:rFonts w:ascii="Arial" w:hAnsi="Arial" w:cs="Arial"/>
          <w:sz w:val="16"/>
          <w:szCs w:val="16"/>
        </w:rPr>
        <w:t>0.6</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wksesl</w:t>
      </w:r>
      <w:proofErr w:type="spellEnd"/>
      <w:r w:rsidRPr="00F34E31">
        <w:rPr>
          <w:rFonts w:ascii="Arial" w:hAnsi="Arial" w:cs="Arial"/>
        </w:rPr>
        <w:tab/>
      </w:r>
      <w:r w:rsidRPr="00F34E31">
        <w:rPr>
          <w:rFonts w:ascii="Arial" w:hAnsi="Arial" w:cs="Arial"/>
          <w:sz w:val="16"/>
          <w:szCs w:val="16"/>
        </w:rPr>
        <w:t>CONTINUOUS SES MEASURE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-5 - 3</w:t>
      </w:r>
      <w:r w:rsidRPr="00F34E31">
        <w:rPr>
          <w:rFonts w:ascii="Arial" w:hAnsi="Arial" w:cs="Arial"/>
        </w:rPr>
        <w:tab/>
      </w:r>
      <w:r w:rsidRPr="00F34E31">
        <w:rPr>
          <w:rFonts w:ascii="Arial" w:hAnsi="Arial" w:cs="Arial"/>
          <w:sz w:val="16"/>
          <w:szCs w:val="16"/>
        </w:rPr>
        <w:t>-5 - 3</w:t>
      </w:r>
      <w:r w:rsidRPr="00F34E31">
        <w:rPr>
          <w:rFonts w:ascii="Arial" w:hAnsi="Arial" w:cs="Arial"/>
        </w:rPr>
        <w:tab/>
      </w:r>
      <w:r w:rsidRPr="00F34E31">
        <w:rPr>
          <w:rFonts w:ascii="Arial" w:hAnsi="Arial" w:cs="Arial"/>
          <w:sz w:val="16"/>
          <w:szCs w:val="16"/>
        </w:rPr>
        <w:t>16,585</w:t>
      </w:r>
      <w:r w:rsidRPr="00F34E31">
        <w:rPr>
          <w:rFonts w:ascii="Arial" w:hAnsi="Arial" w:cs="Arial"/>
        </w:rPr>
        <w:tab/>
      </w:r>
      <w:r w:rsidRPr="00F34E31">
        <w:rPr>
          <w:rFonts w:ascii="Arial" w:hAnsi="Arial" w:cs="Arial"/>
          <w:sz w:val="16"/>
          <w:szCs w:val="16"/>
        </w:rPr>
        <w:t>96.4</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wksesq5</w:t>
      </w:r>
      <w:r w:rsidRPr="00F34E31">
        <w:rPr>
          <w:rFonts w:ascii="Arial" w:hAnsi="Arial" w:cs="Arial"/>
        </w:rPr>
        <w:tab/>
      </w:r>
      <w:r w:rsidRPr="00F34E31">
        <w:rPr>
          <w:rFonts w:ascii="Arial" w:hAnsi="Arial" w:cs="Arial"/>
          <w:sz w:val="16"/>
          <w:szCs w:val="16"/>
        </w:rPr>
        <w:t>CATEGORICAL SES MEASURE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FIRST QUINTILE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2,973</w:t>
      </w:r>
      <w:r w:rsidRPr="00F34E31">
        <w:rPr>
          <w:rFonts w:ascii="Arial" w:hAnsi="Arial" w:cs="Arial"/>
        </w:rPr>
        <w:tab/>
      </w:r>
      <w:r w:rsidRPr="00F34E31">
        <w:rPr>
          <w:rFonts w:ascii="Arial" w:hAnsi="Arial" w:cs="Arial"/>
          <w:sz w:val="16"/>
          <w:szCs w:val="16"/>
        </w:rPr>
        <w:t>17.3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SECOND QUINTILE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3,159</w:t>
      </w:r>
      <w:r w:rsidRPr="00F34E31">
        <w:rPr>
          <w:rFonts w:ascii="Arial" w:hAnsi="Arial" w:cs="Arial"/>
        </w:rPr>
        <w:tab/>
      </w:r>
      <w:r w:rsidRPr="00F34E31">
        <w:rPr>
          <w:rFonts w:ascii="Arial" w:hAnsi="Arial" w:cs="Arial"/>
          <w:sz w:val="16"/>
          <w:szCs w:val="16"/>
        </w:rPr>
        <w:t>18.4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THIRD QUINTILE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3,310</w:t>
      </w:r>
      <w:r w:rsidRPr="00F34E31">
        <w:rPr>
          <w:rFonts w:ascii="Arial" w:hAnsi="Arial" w:cs="Arial"/>
        </w:rPr>
        <w:tab/>
      </w:r>
      <w:r w:rsidRPr="00F34E31">
        <w:rPr>
          <w:rFonts w:ascii="Arial" w:hAnsi="Arial" w:cs="Arial"/>
          <w:sz w:val="16"/>
          <w:szCs w:val="16"/>
        </w:rPr>
        <w:t>19.2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FOURTH QUINTILE</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3,471</w:t>
      </w:r>
      <w:r w:rsidRPr="00F34E31">
        <w:rPr>
          <w:rFonts w:ascii="Arial" w:hAnsi="Arial" w:cs="Arial"/>
        </w:rPr>
        <w:tab/>
      </w:r>
      <w:r w:rsidRPr="00F34E31">
        <w:rPr>
          <w:rFonts w:ascii="Arial" w:hAnsi="Arial" w:cs="Arial"/>
          <w:sz w:val="16"/>
          <w:szCs w:val="16"/>
        </w:rPr>
        <w:t>20.2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FIFTH QUINTILE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3,672</w:t>
      </w:r>
      <w:r w:rsidRPr="00F34E31">
        <w:rPr>
          <w:rFonts w:ascii="Arial" w:hAnsi="Arial" w:cs="Arial"/>
        </w:rPr>
        <w:tab/>
      </w:r>
      <w:r w:rsidRPr="00F34E31">
        <w:rPr>
          <w:rFonts w:ascii="Arial" w:hAnsi="Arial" w:cs="Arial"/>
          <w:sz w:val="16"/>
          <w:szCs w:val="16"/>
        </w:rPr>
        <w:t>21.3</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Default="00B80EA1">
      <w:pPr>
        <w:rPr>
          <w:rFonts w:ascii="Arial" w:hAnsi="Arial" w:cs="Arial"/>
        </w:rPr>
      </w:pPr>
    </w:p>
    <w:p w:rsidR="00427F6C" w:rsidRDefault="00427F6C">
      <w:pPr>
        <w:rPr>
          <w:rFonts w:ascii="Arial" w:hAnsi="Arial" w:cs="Arial"/>
        </w:rPr>
      </w:pPr>
    </w:p>
    <w:p w:rsidR="00427F6C" w:rsidRDefault="00427F6C">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s2kpupri</w:t>
      </w:r>
      <w:r w:rsidRPr="00F34E31">
        <w:rPr>
          <w:rFonts w:ascii="Arial" w:hAnsi="Arial" w:cs="Arial"/>
        </w:rPr>
        <w:tab/>
      </w:r>
      <w:r w:rsidRPr="00F34E31">
        <w:rPr>
          <w:rFonts w:ascii="Arial" w:hAnsi="Arial" w:cs="Arial"/>
          <w:sz w:val="16"/>
          <w:szCs w:val="16"/>
        </w:rPr>
        <w:t>S2 PUBLIC OR PRIVATE SCHOOL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PUBLIC</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13,531</w:t>
      </w:r>
      <w:r w:rsidRPr="00F34E31">
        <w:rPr>
          <w:rFonts w:ascii="Arial" w:hAnsi="Arial" w:cs="Arial"/>
        </w:rPr>
        <w:tab/>
      </w:r>
      <w:r w:rsidRPr="00F34E31">
        <w:rPr>
          <w:rFonts w:ascii="Arial" w:hAnsi="Arial" w:cs="Arial"/>
          <w:sz w:val="16"/>
          <w:szCs w:val="16"/>
        </w:rPr>
        <w:t>78.6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PRIVATE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3,681</w:t>
      </w:r>
      <w:r w:rsidRPr="00F34E31">
        <w:rPr>
          <w:rFonts w:ascii="Arial" w:hAnsi="Arial" w:cs="Arial"/>
        </w:rPr>
        <w:tab/>
      </w:r>
      <w:r w:rsidRPr="00F34E31">
        <w:rPr>
          <w:rFonts w:ascii="Arial" w:hAnsi="Arial" w:cs="Arial"/>
          <w:sz w:val="16"/>
          <w:szCs w:val="16"/>
        </w:rPr>
        <w:t>21.4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p1count</w:t>
      </w:r>
      <w:r w:rsidRPr="00F34E31">
        <w:rPr>
          <w:rFonts w:ascii="Arial" w:hAnsi="Arial" w:cs="Arial"/>
        </w:rPr>
        <w:tab/>
      </w:r>
      <w:r w:rsidRPr="00F34E31">
        <w:rPr>
          <w:rFonts w:ascii="Arial" w:hAnsi="Arial" w:cs="Arial"/>
          <w:sz w:val="16"/>
          <w:szCs w:val="16"/>
        </w:rPr>
        <w:t>P1 PIQ110 HOW IMPORTANT - CHILD COUNTS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2,543</w:t>
      </w:r>
      <w:r w:rsidRPr="00F34E31">
        <w:rPr>
          <w:rFonts w:ascii="Arial" w:hAnsi="Arial" w:cs="Arial"/>
        </w:rPr>
        <w:tab/>
      </w:r>
      <w:r w:rsidRPr="00F34E31">
        <w:rPr>
          <w:rFonts w:ascii="Arial" w:hAnsi="Arial" w:cs="Arial"/>
          <w:sz w:val="16"/>
          <w:szCs w:val="16"/>
        </w:rPr>
        <w:t>14.8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6,387</w:t>
      </w:r>
      <w:r w:rsidRPr="00F34E31">
        <w:rPr>
          <w:rFonts w:ascii="Arial" w:hAnsi="Arial" w:cs="Arial"/>
        </w:rPr>
        <w:tab/>
      </w:r>
      <w:r w:rsidRPr="00F34E31">
        <w:rPr>
          <w:rFonts w:ascii="Arial" w:hAnsi="Arial" w:cs="Arial"/>
          <w:sz w:val="16"/>
          <w:szCs w:val="16"/>
        </w:rPr>
        <w:t>37.1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4,652</w:t>
      </w:r>
      <w:r w:rsidRPr="00F34E31">
        <w:rPr>
          <w:rFonts w:ascii="Arial" w:hAnsi="Arial" w:cs="Arial"/>
        </w:rPr>
        <w:tab/>
      </w:r>
      <w:r w:rsidRPr="00F34E31">
        <w:rPr>
          <w:rFonts w:ascii="Arial" w:hAnsi="Arial" w:cs="Arial"/>
          <w:sz w:val="16"/>
          <w:szCs w:val="16"/>
        </w:rPr>
        <w:t>27.0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1,045</w:t>
      </w:r>
      <w:r w:rsidRPr="00F34E31">
        <w:rPr>
          <w:rFonts w:ascii="Arial" w:hAnsi="Arial" w:cs="Arial"/>
        </w:rPr>
        <w:tab/>
      </w:r>
      <w:r w:rsidRPr="00F34E31">
        <w:rPr>
          <w:rFonts w:ascii="Arial" w:hAnsi="Arial" w:cs="Arial"/>
          <w:sz w:val="16"/>
          <w:szCs w:val="16"/>
        </w:rPr>
        <w:t>6.1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231</w:t>
      </w:r>
      <w:r w:rsidRPr="00F34E31">
        <w:rPr>
          <w:rFonts w:ascii="Arial" w:hAnsi="Arial" w:cs="Arial"/>
        </w:rPr>
        <w:tab/>
      </w:r>
      <w:r w:rsidRPr="00F34E31">
        <w:rPr>
          <w:rFonts w:ascii="Arial" w:hAnsi="Arial" w:cs="Arial"/>
          <w:sz w:val="16"/>
          <w:szCs w:val="16"/>
        </w:rPr>
        <w:t>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p1share</w:t>
      </w:r>
      <w:r w:rsidRPr="00F34E31">
        <w:rPr>
          <w:rFonts w:ascii="Arial" w:hAnsi="Arial" w:cs="Arial"/>
        </w:rPr>
        <w:tab/>
      </w:r>
      <w:r w:rsidRPr="00F34E31">
        <w:rPr>
          <w:rFonts w:ascii="Arial" w:hAnsi="Arial" w:cs="Arial"/>
          <w:sz w:val="16"/>
          <w:szCs w:val="16"/>
        </w:rPr>
        <w:t>P1 PIQ110 HOW IMPORTANT - CHILD SHARES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4,830</w:t>
      </w:r>
      <w:r w:rsidRPr="00F34E31">
        <w:rPr>
          <w:rFonts w:ascii="Arial" w:hAnsi="Arial" w:cs="Arial"/>
        </w:rPr>
        <w:tab/>
      </w:r>
      <w:r w:rsidRPr="00F34E31">
        <w:rPr>
          <w:rFonts w:ascii="Arial" w:hAnsi="Arial" w:cs="Arial"/>
          <w:sz w:val="16"/>
          <w:szCs w:val="16"/>
        </w:rPr>
        <w:t>28.1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9,160</w:t>
      </w:r>
      <w:r w:rsidRPr="00F34E31">
        <w:rPr>
          <w:rFonts w:ascii="Arial" w:hAnsi="Arial" w:cs="Arial"/>
        </w:rPr>
        <w:tab/>
      </w:r>
      <w:r w:rsidRPr="00F34E31">
        <w:rPr>
          <w:rFonts w:ascii="Arial" w:hAnsi="Arial" w:cs="Arial"/>
          <w:sz w:val="16"/>
          <w:szCs w:val="16"/>
        </w:rPr>
        <w:t>53.2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815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Default="00B80EA1">
      <w:pPr>
        <w:rPr>
          <w:rFonts w:ascii="Arial" w:hAnsi="Arial" w:cs="Arial"/>
        </w:rPr>
      </w:pPr>
    </w:p>
    <w:p w:rsidR="00772EC8" w:rsidRDefault="00772EC8">
      <w:pPr>
        <w:rPr>
          <w:rFonts w:ascii="Arial" w:hAnsi="Arial" w:cs="Arial"/>
        </w:rPr>
      </w:pPr>
    </w:p>
    <w:p w:rsidR="00772EC8" w:rsidRDefault="00772EC8">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p1pencil</w:t>
      </w:r>
      <w:r w:rsidRPr="00F34E31">
        <w:rPr>
          <w:rFonts w:ascii="Arial" w:hAnsi="Arial" w:cs="Arial"/>
        </w:rPr>
        <w:tab/>
      </w:r>
      <w:r w:rsidRPr="00F34E31">
        <w:rPr>
          <w:rFonts w:ascii="Arial" w:hAnsi="Arial" w:cs="Arial"/>
          <w:sz w:val="16"/>
          <w:szCs w:val="16"/>
        </w:rPr>
        <w:t>P1 PIQ110 HOW IMPORTANT - CHILD DRAWS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3,258</w:t>
      </w:r>
      <w:r w:rsidRPr="00F34E31">
        <w:rPr>
          <w:rFonts w:ascii="Arial" w:hAnsi="Arial" w:cs="Arial"/>
        </w:rPr>
        <w:tab/>
      </w:r>
      <w:r w:rsidRPr="00F34E31">
        <w:rPr>
          <w:rFonts w:ascii="Arial" w:hAnsi="Arial" w:cs="Arial"/>
          <w:sz w:val="16"/>
          <w:szCs w:val="16"/>
        </w:rPr>
        <w:t>18.9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7,574</w:t>
      </w:r>
      <w:r w:rsidRPr="00F34E31">
        <w:rPr>
          <w:rFonts w:ascii="Arial" w:hAnsi="Arial" w:cs="Arial"/>
        </w:rPr>
        <w:tab/>
      </w:r>
      <w:r w:rsidRPr="00F34E31">
        <w:rPr>
          <w:rFonts w:ascii="Arial" w:hAnsi="Arial" w:cs="Arial"/>
          <w:sz w:val="16"/>
          <w:szCs w:val="16"/>
        </w:rPr>
        <w:t>44.0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3,630</w:t>
      </w:r>
      <w:r w:rsidRPr="00F34E31">
        <w:rPr>
          <w:rFonts w:ascii="Arial" w:hAnsi="Arial" w:cs="Arial"/>
        </w:rPr>
        <w:tab/>
      </w:r>
      <w:r w:rsidRPr="00F34E31">
        <w:rPr>
          <w:rFonts w:ascii="Arial" w:hAnsi="Arial" w:cs="Arial"/>
          <w:sz w:val="16"/>
          <w:szCs w:val="16"/>
        </w:rPr>
        <w:t>21.1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353</w:t>
      </w:r>
      <w:r w:rsidRPr="00F34E31">
        <w:rPr>
          <w:rFonts w:ascii="Arial" w:hAnsi="Arial" w:cs="Arial"/>
        </w:rPr>
        <w:tab/>
      </w:r>
      <w:r w:rsidRPr="00F34E31">
        <w:rPr>
          <w:rFonts w:ascii="Arial" w:hAnsi="Arial" w:cs="Arial"/>
          <w:sz w:val="16"/>
          <w:szCs w:val="16"/>
        </w:rPr>
        <w:t>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49</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772EC8" w:rsidRDefault="00772EC8">
      <w:pPr>
        <w:rPr>
          <w:rFonts w:ascii="Arial" w:hAnsi="Arial" w:cs="Arial"/>
          <w:b/>
          <w:sz w:val="19"/>
          <w:szCs w:val="19"/>
        </w:rPr>
      </w:pPr>
    </w:p>
    <w:p w:rsidR="00B80EA1" w:rsidRPr="00F34E31" w:rsidRDefault="00772EC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p1still</w:t>
      </w:r>
      <w:r w:rsidRPr="00F34E31">
        <w:rPr>
          <w:rFonts w:ascii="Arial" w:hAnsi="Arial" w:cs="Arial"/>
        </w:rPr>
        <w:tab/>
      </w:r>
      <w:r w:rsidRPr="00F34E31">
        <w:rPr>
          <w:rFonts w:ascii="Arial" w:hAnsi="Arial" w:cs="Arial"/>
          <w:sz w:val="16"/>
          <w:szCs w:val="16"/>
        </w:rPr>
        <w:t>P1 PIQ110 HOW IMPORTANT - CHILD IS CALM</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3,573</w:t>
      </w:r>
      <w:r w:rsidRPr="00F34E31">
        <w:rPr>
          <w:rFonts w:ascii="Arial" w:hAnsi="Arial" w:cs="Arial"/>
        </w:rPr>
        <w:tab/>
      </w:r>
      <w:r w:rsidRPr="00F34E31">
        <w:rPr>
          <w:rFonts w:ascii="Arial" w:hAnsi="Arial" w:cs="Arial"/>
          <w:sz w:val="16"/>
          <w:szCs w:val="16"/>
        </w:rPr>
        <w:t>20.8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8,678</w:t>
      </w:r>
      <w:r w:rsidRPr="00F34E31">
        <w:rPr>
          <w:rFonts w:ascii="Arial" w:hAnsi="Arial" w:cs="Arial"/>
        </w:rPr>
        <w:tab/>
      </w:r>
      <w:r w:rsidRPr="00F34E31">
        <w:rPr>
          <w:rFonts w:ascii="Arial" w:hAnsi="Arial" w:cs="Arial"/>
          <w:sz w:val="16"/>
          <w:szCs w:val="16"/>
        </w:rPr>
        <w:t>50.4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2,421</w:t>
      </w:r>
      <w:r w:rsidRPr="00F34E31">
        <w:rPr>
          <w:rFonts w:ascii="Arial" w:hAnsi="Arial" w:cs="Arial"/>
        </w:rPr>
        <w:tab/>
      </w:r>
      <w:r w:rsidRPr="00F34E31">
        <w:rPr>
          <w:rFonts w:ascii="Arial" w:hAnsi="Arial" w:cs="Arial"/>
          <w:sz w:val="16"/>
          <w:szCs w:val="16"/>
        </w:rPr>
        <w:t>14.1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162</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p1letter</w:t>
      </w:r>
      <w:r w:rsidRPr="00F34E31">
        <w:rPr>
          <w:rFonts w:ascii="Arial" w:hAnsi="Arial" w:cs="Arial"/>
        </w:rPr>
        <w:tab/>
      </w:r>
      <w:r w:rsidRPr="00F34E31">
        <w:rPr>
          <w:rFonts w:ascii="Arial" w:hAnsi="Arial" w:cs="Arial"/>
          <w:sz w:val="16"/>
          <w:szCs w:val="16"/>
        </w:rPr>
        <w:t>P1 PIQ110 HOW IMPORTANT - KNOWS LETTERS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2,832</w:t>
      </w:r>
      <w:r w:rsidRPr="00F34E31">
        <w:rPr>
          <w:rFonts w:ascii="Arial" w:hAnsi="Arial" w:cs="Arial"/>
        </w:rPr>
        <w:tab/>
      </w:r>
      <w:r w:rsidRPr="00F34E31">
        <w:rPr>
          <w:rFonts w:ascii="Arial" w:hAnsi="Arial" w:cs="Arial"/>
          <w:sz w:val="16"/>
          <w:szCs w:val="16"/>
        </w:rPr>
        <w:t>16.5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7,235</w:t>
      </w:r>
      <w:r w:rsidRPr="00F34E31">
        <w:rPr>
          <w:rFonts w:ascii="Arial" w:hAnsi="Arial" w:cs="Arial"/>
        </w:rPr>
        <w:tab/>
      </w:r>
      <w:r w:rsidRPr="00F34E31">
        <w:rPr>
          <w:rFonts w:ascii="Arial" w:hAnsi="Arial" w:cs="Arial"/>
          <w:sz w:val="16"/>
          <w:szCs w:val="16"/>
        </w:rPr>
        <w:t>42.0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3,988</w:t>
      </w:r>
      <w:r w:rsidRPr="00F34E31">
        <w:rPr>
          <w:rFonts w:ascii="Arial" w:hAnsi="Arial" w:cs="Arial"/>
        </w:rPr>
        <w:tab/>
      </w:r>
      <w:r w:rsidRPr="00F34E31">
        <w:rPr>
          <w:rFonts w:ascii="Arial" w:hAnsi="Arial" w:cs="Arial"/>
          <w:sz w:val="16"/>
          <w:szCs w:val="16"/>
        </w:rPr>
        <w:t>23.2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671</w:t>
      </w:r>
      <w:r w:rsidRPr="00F34E31">
        <w:rPr>
          <w:rFonts w:ascii="Arial" w:hAnsi="Arial" w:cs="Arial"/>
        </w:rPr>
        <w:tab/>
      </w:r>
      <w:r w:rsidRPr="00F34E31">
        <w:rPr>
          <w:rFonts w:ascii="Arial" w:hAnsi="Arial" w:cs="Arial"/>
          <w:sz w:val="16"/>
          <w:szCs w:val="16"/>
        </w:rPr>
        <w:t>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137</w:t>
      </w:r>
      <w:r w:rsidRPr="00F34E31">
        <w:rPr>
          <w:rFonts w:ascii="Arial" w:hAnsi="Arial" w:cs="Arial"/>
        </w:rPr>
        <w:tab/>
      </w:r>
      <w:r w:rsidRPr="00F34E31">
        <w:rPr>
          <w:rFonts w:ascii="Arial" w:hAnsi="Arial" w:cs="Arial"/>
          <w:sz w:val="16"/>
          <w:szCs w:val="16"/>
        </w:rPr>
        <w:t>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20</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p1verbal</w:t>
      </w:r>
      <w:r w:rsidRPr="00F34E31">
        <w:rPr>
          <w:rFonts w:ascii="Arial" w:hAnsi="Arial" w:cs="Arial"/>
        </w:rPr>
        <w:tab/>
      </w:r>
      <w:r w:rsidRPr="00F34E31">
        <w:rPr>
          <w:rFonts w:ascii="Arial" w:hAnsi="Arial" w:cs="Arial"/>
          <w:sz w:val="16"/>
          <w:szCs w:val="16"/>
        </w:rPr>
        <w:t>P1 PIQ110 IMPORTANT - COMMUNICATES WELL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5,144</w:t>
      </w:r>
      <w:r w:rsidRPr="00F34E31">
        <w:rPr>
          <w:rFonts w:ascii="Arial" w:hAnsi="Arial" w:cs="Arial"/>
        </w:rPr>
        <w:tab/>
      </w:r>
      <w:r w:rsidRPr="00F34E31">
        <w:rPr>
          <w:rFonts w:ascii="Arial" w:hAnsi="Arial" w:cs="Arial"/>
          <w:sz w:val="16"/>
          <w:szCs w:val="16"/>
        </w:rPr>
        <w:t>29.9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8,740</w:t>
      </w:r>
      <w:r w:rsidRPr="00F34E31">
        <w:rPr>
          <w:rFonts w:ascii="Arial" w:hAnsi="Arial" w:cs="Arial"/>
        </w:rPr>
        <w:tab/>
      </w:r>
      <w:r w:rsidRPr="00F34E31">
        <w:rPr>
          <w:rFonts w:ascii="Arial" w:hAnsi="Arial" w:cs="Arial"/>
          <w:sz w:val="16"/>
          <w:szCs w:val="16"/>
        </w:rPr>
        <w:t>50.8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928</w:t>
      </w:r>
      <w:r w:rsidRPr="00F34E31">
        <w:rPr>
          <w:rFonts w:ascii="Arial" w:hAnsi="Arial" w:cs="Arial"/>
        </w:rPr>
        <w:tab/>
      </w:r>
      <w:r w:rsidRPr="00F34E31">
        <w:rPr>
          <w:rFonts w:ascii="Arial" w:hAnsi="Arial" w:cs="Arial"/>
          <w:sz w:val="16"/>
          <w:szCs w:val="16"/>
        </w:rPr>
        <w:t>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25</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8D5DE5" w:rsidRDefault="008D5DE5">
      <w:pPr>
        <w:rPr>
          <w:rFonts w:ascii="Arial" w:hAnsi="Arial" w:cs="Arial"/>
          <w:b/>
          <w:sz w:val="19"/>
          <w:szCs w:val="19"/>
        </w:rPr>
      </w:pPr>
    </w:p>
    <w:p w:rsidR="00B80EA1" w:rsidRPr="00F34E31" w:rsidRDefault="008D5DE5">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How far in school do you expect {CHILD} to go?  Would you say you expect {him/her</w:t>
      </w:r>
      <w:proofErr w:type="gramStart"/>
      <w:r w:rsidR="00B80EA1" w:rsidRPr="00F34E31">
        <w:rPr>
          <w:rFonts w:ascii="Arial" w:hAnsi="Arial" w:cs="Arial"/>
          <w:b/>
          <w:sz w:val="19"/>
          <w:szCs w:val="19"/>
        </w:rPr>
        <w:t>}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p1expect</w:t>
      </w:r>
      <w:r w:rsidRPr="00F34E31">
        <w:rPr>
          <w:rFonts w:ascii="Arial" w:hAnsi="Arial" w:cs="Arial"/>
        </w:rPr>
        <w:tab/>
      </w:r>
      <w:r w:rsidRPr="00F34E31">
        <w:rPr>
          <w:rFonts w:ascii="Arial" w:hAnsi="Arial" w:cs="Arial"/>
          <w:sz w:val="16"/>
          <w:szCs w:val="16"/>
        </w:rPr>
        <w:t>P1 PIQ120 WHAT DEGREE EXPECTED OF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RECEIVE LESS THAN HIGH SCHOOL DIPLOMA</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43</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GRADUATE FROM HIGH SCHOOL</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1,288</w:t>
      </w:r>
      <w:r w:rsidRPr="00F34E31">
        <w:rPr>
          <w:rFonts w:ascii="Arial" w:hAnsi="Arial" w:cs="Arial"/>
        </w:rPr>
        <w:tab/>
      </w:r>
      <w:r w:rsidRPr="00F34E31">
        <w:rPr>
          <w:rFonts w:ascii="Arial" w:hAnsi="Arial" w:cs="Arial"/>
          <w:sz w:val="16"/>
          <w:szCs w:val="16"/>
        </w:rPr>
        <w:t>7.5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ATTEND TWO OR MORE YEARS OF COLLEGE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2,087</w:t>
      </w:r>
      <w:r w:rsidRPr="00F34E31">
        <w:rPr>
          <w:rFonts w:ascii="Arial" w:hAnsi="Arial" w:cs="Arial"/>
        </w:rPr>
        <w:tab/>
      </w:r>
      <w:r w:rsidRPr="00F34E31">
        <w:rPr>
          <w:rFonts w:ascii="Arial" w:hAnsi="Arial" w:cs="Arial"/>
          <w:sz w:val="16"/>
          <w:szCs w:val="16"/>
        </w:rPr>
        <w:t>12.1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FINISH A 4-</w:t>
      </w:r>
      <w:r w:rsidR="00446235">
        <w:rPr>
          <w:rFonts w:ascii="Arial" w:hAnsi="Arial" w:cs="Arial"/>
          <w:sz w:val="16"/>
          <w:szCs w:val="16"/>
        </w:rPr>
        <w:t xml:space="preserve"> </w:t>
      </w:r>
      <w:r w:rsidRPr="00F34E31">
        <w:rPr>
          <w:rFonts w:ascii="Arial" w:hAnsi="Arial" w:cs="Arial"/>
          <w:sz w:val="16"/>
          <w:szCs w:val="16"/>
        </w:rPr>
        <w:t>OR</w:t>
      </w:r>
      <w:ins w:id="0" w:author="Mac" w:date="2012-11-12T13:22:00Z">
        <w:r w:rsidR="00446235">
          <w:rPr>
            <w:rFonts w:ascii="Arial" w:hAnsi="Arial" w:cs="Arial"/>
            <w:sz w:val="16"/>
            <w:szCs w:val="16"/>
          </w:rPr>
          <w:t xml:space="preserve"> </w:t>
        </w:r>
      </w:ins>
      <w:r w:rsidRPr="00F34E31">
        <w:rPr>
          <w:rFonts w:ascii="Arial" w:hAnsi="Arial" w:cs="Arial"/>
          <w:sz w:val="16"/>
          <w:szCs w:val="16"/>
        </w:rPr>
        <w:t>5-YEAR COLLEGE DEGREE</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7,235</w:t>
      </w:r>
      <w:r w:rsidRPr="00F34E31">
        <w:rPr>
          <w:rFonts w:ascii="Arial" w:hAnsi="Arial" w:cs="Arial"/>
        </w:rPr>
        <w:tab/>
      </w:r>
      <w:r w:rsidRPr="00F34E31">
        <w:rPr>
          <w:rFonts w:ascii="Arial" w:hAnsi="Arial" w:cs="Arial"/>
          <w:sz w:val="16"/>
          <w:szCs w:val="16"/>
        </w:rPr>
        <w:t>42.0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EARN A MASTER'S DEGREE OR EQUIVALENT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1,987</w:t>
      </w:r>
      <w:r w:rsidRPr="00F34E31">
        <w:rPr>
          <w:rFonts w:ascii="Arial" w:hAnsi="Arial" w:cs="Arial"/>
        </w:rPr>
        <w:tab/>
      </w:r>
      <w:r w:rsidRPr="00F34E31">
        <w:rPr>
          <w:rFonts w:ascii="Arial" w:hAnsi="Arial" w:cs="Arial"/>
          <w:sz w:val="16"/>
          <w:szCs w:val="16"/>
        </w:rPr>
        <w:t>11.5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GET PH.D., MD, OR OTHER HIGHER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2,145</w:t>
      </w:r>
      <w:r w:rsidRPr="00F34E31">
        <w:rPr>
          <w:rFonts w:ascii="Arial" w:hAnsi="Arial" w:cs="Arial"/>
        </w:rPr>
        <w:tab/>
      </w:r>
      <w:r w:rsidRPr="00F34E31">
        <w:rPr>
          <w:rFonts w:ascii="Arial" w:hAnsi="Arial" w:cs="Arial"/>
          <w:sz w:val="16"/>
          <w:szCs w:val="16"/>
        </w:rPr>
        <w:t>12.5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89</w:t>
      </w:r>
      <w:r w:rsidRPr="00F34E31">
        <w:rPr>
          <w:rFonts w:ascii="Arial" w:hAnsi="Arial" w:cs="Arial"/>
        </w:rPr>
        <w:tab/>
      </w:r>
      <w:r w:rsidRPr="00F34E31">
        <w:rPr>
          <w:rFonts w:ascii="Arial" w:hAnsi="Arial" w:cs="Arial"/>
          <w:sz w:val="16"/>
          <w:szCs w:val="16"/>
        </w:rPr>
        <w:t>0.5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Read books to {CHILD}?  Would you say not at all, once or twice, 3-6 times, or every day?</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p1readbo</w:t>
      </w:r>
      <w:r w:rsidRPr="00F34E31">
        <w:rPr>
          <w:rFonts w:ascii="Arial" w:hAnsi="Arial" w:cs="Arial"/>
        </w:rPr>
        <w:tab/>
      </w:r>
      <w:r w:rsidRPr="00F34E31">
        <w:rPr>
          <w:rFonts w:ascii="Arial" w:hAnsi="Arial" w:cs="Arial"/>
          <w:sz w:val="16"/>
          <w:szCs w:val="16"/>
        </w:rPr>
        <w:t>P1 HEQ010 HOW OFTEN YOU READ TO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163</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2,681</w:t>
      </w:r>
      <w:r w:rsidRPr="00F34E31">
        <w:rPr>
          <w:rFonts w:ascii="Arial" w:hAnsi="Arial" w:cs="Arial"/>
        </w:rPr>
        <w:tab/>
      </w:r>
      <w:r w:rsidRPr="00F34E31">
        <w:rPr>
          <w:rFonts w:ascii="Arial" w:hAnsi="Arial" w:cs="Arial"/>
          <w:sz w:val="16"/>
          <w:szCs w:val="16"/>
        </w:rPr>
        <w:t>15.6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5,262</w:t>
      </w:r>
      <w:r w:rsidRPr="00F34E31">
        <w:rPr>
          <w:rFonts w:ascii="Arial" w:hAnsi="Arial" w:cs="Arial"/>
        </w:rPr>
        <w:tab/>
      </w:r>
      <w:r w:rsidRPr="00F34E31">
        <w:rPr>
          <w:rFonts w:ascii="Arial" w:hAnsi="Arial" w:cs="Arial"/>
          <w:sz w:val="16"/>
          <w:szCs w:val="16"/>
        </w:rPr>
        <w:t>30.6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6,756</w:t>
      </w:r>
      <w:r w:rsidRPr="00F34E31">
        <w:rPr>
          <w:rFonts w:ascii="Arial" w:hAnsi="Arial" w:cs="Arial"/>
        </w:rPr>
        <w:tab/>
      </w:r>
      <w:r w:rsidRPr="00F34E31">
        <w:rPr>
          <w:rFonts w:ascii="Arial" w:hAnsi="Arial" w:cs="Arial"/>
          <w:sz w:val="16"/>
          <w:szCs w:val="16"/>
        </w:rPr>
        <w:t>39.3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Tell stories to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p1tellst</w:t>
      </w:r>
      <w:r w:rsidRPr="00F34E31">
        <w:rPr>
          <w:rFonts w:ascii="Arial" w:hAnsi="Arial" w:cs="Arial"/>
        </w:rPr>
        <w:tab/>
      </w:r>
      <w:r w:rsidRPr="00F34E31">
        <w:rPr>
          <w:rFonts w:ascii="Arial" w:hAnsi="Arial" w:cs="Arial"/>
          <w:sz w:val="16"/>
          <w:szCs w:val="16"/>
        </w:rPr>
        <w:t>P1 HEQ010 HOW OFTEN YOU TELL CHD STORIES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1,119</w:t>
      </w:r>
      <w:r w:rsidRPr="00F34E31">
        <w:rPr>
          <w:rFonts w:ascii="Arial" w:hAnsi="Arial" w:cs="Arial"/>
        </w:rPr>
        <w:tab/>
      </w:r>
      <w:r w:rsidRPr="00F34E31">
        <w:rPr>
          <w:rFonts w:ascii="Arial" w:hAnsi="Arial" w:cs="Arial"/>
          <w:sz w:val="16"/>
          <w:szCs w:val="16"/>
        </w:rPr>
        <w:t>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5,387</w:t>
      </w:r>
      <w:r w:rsidRPr="00F34E31">
        <w:rPr>
          <w:rFonts w:ascii="Arial" w:hAnsi="Arial" w:cs="Arial"/>
        </w:rPr>
        <w:tab/>
      </w:r>
      <w:r w:rsidRPr="00F34E31">
        <w:rPr>
          <w:rFonts w:ascii="Arial" w:hAnsi="Arial" w:cs="Arial"/>
          <w:sz w:val="16"/>
          <w:szCs w:val="16"/>
        </w:rPr>
        <w:t>31.3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4,564</w:t>
      </w:r>
      <w:r w:rsidRPr="00F34E31">
        <w:rPr>
          <w:rFonts w:ascii="Arial" w:hAnsi="Arial" w:cs="Arial"/>
        </w:rPr>
        <w:tab/>
      </w:r>
      <w:r w:rsidRPr="00F34E31">
        <w:rPr>
          <w:rFonts w:ascii="Arial" w:hAnsi="Arial" w:cs="Arial"/>
          <w:sz w:val="16"/>
          <w:szCs w:val="16"/>
        </w:rPr>
        <w:t>26.5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3,785</w:t>
      </w:r>
      <w:r w:rsidRPr="00F34E31">
        <w:rPr>
          <w:rFonts w:ascii="Arial" w:hAnsi="Arial" w:cs="Arial"/>
        </w:rPr>
        <w:tab/>
      </w:r>
      <w:r w:rsidRPr="00F34E31">
        <w:rPr>
          <w:rFonts w:ascii="Arial" w:hAnsi="Arial" w:cs="Arial"/>
          <w:sz w:val="16"/>
          <w:szCs w:val="16"/>
        </w:rPr>
        <w:t>22.0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Sing songs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p1singso</w:t>
      </w:r>
      <w:r w:rsidRPr="00F34E31">
        <w:rPr>
          <w:rFonts w:ascii="Arial" w:hAnsi="Arial" w:cs="Arial"/>
        </w:rPr>
        <w:tab/>
      </w:r>
      <w:r w:rsidRPr="00F34E31">
        <w:rPr>
          <w:rFonts w:ascii="Arial" w:hAnsi="Arial" w:cs="Arial"/>
          <w:sz w:val="16"/>
          <w:szCs w:val="16"/>
        </w:rPr>
        <w:t>P1 HEQ010 HOW OFTEN</w:t>
      </w:r>
      <w:r w:rsidR="00982F36">
        <w:rPr>
          <w:rFonts w:ascii="Arial" w:hAnsi="Arial" w:cs="Arial"/>
          <w:sz w:val="16"/>
          <w:szCs w:val="16"/>
        </w:rPr>
        <w:t xml:space="preserve"> </w:t>
      </w:r>
      <w:r w:rsidRPr="00F34E31">
        <w:rPr>
          <w:rFonts w:ascii="Arial" w:hAnsi="Arial" w:cs="Arial"/>
          <w:sz w:val="16"/>
          <w:szCs w:val="16"/>
        </w:rPr>
        <w:t>YOU ALL SING SONGS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803</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3,508</w:t>
      </w:r>
      <w:r w:rsidRPr="00F34E31">
        <w:rPr>
          <w:rFonts w:ascii="Arial" w:hAnsi="Arial" w:cs="Arial"/>
        </w:rPr>
        <w:tab/>
      </w:r>
      <w:r w:rsidRPr="00F34E31">
        <w:rPr>
          <w:rFonts w:ascii="Arial" w:hAnsi="Arial" w:cs="Arial"/>
          <w:sz w:val="16"/>
          <w:szCs w:val="16"/>
        </w:rPr>
        <w:t>20.4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4,084</w:t>
      </w:r>
      <w:r w:rsidRPr="00F34E31">
        <w:rPr>
          <w:rFonts w:ascii="Arial" w:hAnsi="Arial" w:cs="Arial"/>
        </w:rPr>
        <w:tab/>
      </w:r>
      <w:r w:rsidRPr="00F34E31">
        <w:rPr>
          <w:rFonts w:ascii="Arial" w:hAnsi="Arial" w:cs="Arial"/>
          <w:sz w:val="16"/>
          <w:szCs w:val="16"/>
        </w:rPr>
        <w:t>23.7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6,465</w:t>
      </w:r>
      <w:r w:rsidRPr="00F34E31">
        <w:rPr>
          <w:rFonts w:ascii="Arial" w:hAnsi="Arial" w:cs="Arial"/>
        </w:rPr>
        <w:tab/>
      </w:r>
      <w:r w:rsidRPr="00F34E31">
        <w:rPr>
          <w:rFonts w:ascii="Arial" w:hAnsi="Arial" w:cs="Arial"/>
          <w:sz w:val="16"/>
          <w:szCs w:val="16"/>
        </w:rPr>
        <w:t>37.6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Help {CHILD} to do arts and crafts?</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p1helpar</w:t>
      </w:r>
      <w:r w:rsidRPr="00F34E31">
        <w:rPr>
          <w:rFonts w:ascii="Arial" w:hAnsi="Arial" w:cs="Arial"/>
        </w:rPr>
        <w:tab/>
      </w:r>
      <w:r w:rsidRPr="00F34E31">
        <w:rPr>
          <w:rFonts w:ascii="Arial" w:hAnsi="Arial" w:cs="Arial"/>
          <w:sz w:val="16"/>
          <w:szCs w:val="16"/>
        </w:rPr>
        <w:t>P1 HEQ010 HOW OFTEN YOU HELP CHD DO ART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1,030</w:t>
      </w:r>
      <w:r w:rsidRPr="00F34E31">
        <w:rPr>
          <w:rFonts w:ascii="Arial" w:hAnsi="Arial" w:cs="Arial"/>
        </w:rPr>
        <w:tab/>
      </w:r>
      <w:r w:rsidRPr="00F34E31">
        <w:rPr>
          <w:rFonts w:ascii="Arial" w:hAnsi="Arial" w:cs="Arial"/>
          <w:sz w:val="16"/>
          <w:szCs w:val="16"/>
        </w:rPr>
        <w:t>6.0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5,929</w:t>
      </w:r>
      <w:r w:rsidRPr="00F34E31">
        <w:rPr>
          <w:rFonts w:ascii="Arial" w:hAnsi="Arial" w:cs="Arial"/>
        </w:rPr>
        <w:tab/>
      </w:r>
      <w:r w:rsidRPr="00F34E31">
        <w:rPr>
          <w:rFonts w:ascii="Arial" w:hAnsi="Arial" w:cs="Arial"/>
          <w:sz w:val="16"/>
          <w:szCs w:val="16"/>
        </w:rPr>
        <w:t>34.4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4,888</w:t>
      </w:r>
      <w:r w:rsidRPr="00F34E31">
        <w:rPr>
          <w:rFonts w:ascii="Arial" w:hAnsi="Arial" w:cs="Arial"/>
        </w:rPr>
        <w:tab/>
      </w:r>
      <w:r w:rsidRPr="00F34E31">
        <w:rPr>
          <w:rFonts w:ascii="Arial" w:hAnsi="Arial" w:cs="Arial"/>
          <w:sz w:val="16"/>
          <w:szCs w:val="16"/>
        </w:rPr>
        <w:t>28.4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3,007</w:t>
      </w:r>
      <w:r w:rsidRPr="00F34E31">
        <w:rPr>
          <w:rFonts w:ascii="Arial" w:hAnsi="Arial" w:cs="Arial"/>
        </w:rPr>
        <w:tab/>
      </w:r>
      <w:r w:rsidRPr="00F34E31">
        <w:rPr>
          <w:rFonts w:ascii="Arial" w:hAnsi="Arial" w:cs="Arial"/>
          <w:sz w:val="16"/>
          <w:szCs w:val="16"/>
        </w:rPr>
        <w:t>17.5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Involve {CHILD} in household chores, like cooking, cleaning, setting the table, or caring for pets?</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p1chores</w:t>
      </w:r>
      <w:r w:rsidRPr="00F34E31">
        <w:rPr>
          <w:rFonts w:ascii="Arial" w:hAnsi="Arial" w:cs="Arial"/>
        </w:rPr>
        <w:tab/>
      </w:r>
      <w:r w:rsidRPr="00F34E31">
        <w:rPr>
          <w:rFonts w:ascii="Arial" w:hAnsi="Arial" w:cs="Arial"/>
          <w:sz w:val="16"/>
          <w:szCs w:val="16"/>
        </w:rPr>
        <w:t>P1 HEQ010 HOW OFTEN CHILD DOES CHORES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584</w:t>
      </w:r>
      <w:r w:rsidRPr="00F34E31">
        <w:rPr>
          <w:rFonts w:ascii="Arial" w:hAnsi="Arial" w:cs="Arial"/>
        </w:rPr>
        <w:tab/>
      </w:r>
      <w:r w:rsidRPr="00F34E31">
        <w:rPr>
          <w:rFonts w:ascii="Arial" w:hAnsi="Arial" w:cs="Arial"/>
          <w:sz w:val="16"/>
          <w:szCs w:val="16"/>
        </w:rPr>
        <w:t>3.4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2,709</w:t>
      </w:r>
      <w:r w:rsidRPr="00F34E31">
        <w:rPr>
          <w:rFonts w:ascii="Arial" w:hAnsi="Arial" w:cs="Arial"/>
        </w:rPr>
        <w:tab/>
      </w:r>
      <w:r w:rsidRPr="00F34E31">
        <w:rPr>
          <w:rFonts w:ascii="Arial" w:hAnsi="Arial" w:cs="Arial"/>
          <w:sz w:val="16"/>
          <w:szCs w:val="16"/>
        </w:rPr>
        <w:t>15.7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3,891</w:t>
      </w:r>
      <w:r w:rsidRPr="00F34E31">
        <w:rPr>
          <w:rFonts w:ascii="Arial" w:hAnsi="Arial" w:cs="Arial"/>
        </w:rPr>
        <w:tab/>
      </w:r>
      <w:r w:rsidRPr="00F34E31">
        <w:rPr>
          <w:rFonts w:ascii="Arial" w:hAnsi="Arial" w:cs="Arial"/>
          <w:sz w:val="16"/>
          <w:szCs w:val="16"/>
        </w:rPr>
        <w:t>22.6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7,677</w:t>
      </w:r>
      <w:r w:rsidRPr="00F34E31">
        <w:rPr>
          <w:rFonts w:ascii="Arial" w:hAnsi="Arial" w:cs="Arial"/>
        </w:rPr>
        <w:tab/>
      </w:r>
      <w:r w:rsidRPr="00F34E31">
        <w:rPr>
          <w:rFonts w:ascii="Arial" w:hAnsi="Arial" w:cs="Arial"/>
          <w:sz w:val="16"/>
          <w:szCs w:val="16"/>
        </w:rPr>
        <w:t>44.6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Play games or do puzzles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p1games</w:t>
      </w:r>
      <w:r w:rsidRPr="00F34E31">
        <w:rPr>
          <w:rFonts w:ascii="Arial" w:hAnsi="Arial" w:cs="Arial"/>
        </w:rPr>
        <w:tab/>
      </w:r>
      <w:r w:rsidRPr="00F34E31">
        <w:rPr>
          <w:rFonts w:ascii="Arial" w:hAnsi="Arial" w:cs="Arial"/>
          <w:sz w:val="16"/>
          <w:szCs w:val="16"/>
        </w:rPr>
        <w:t>P1 HEQ010 HOW OFTEN YOU ALL PLAY GAMES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608</w:t>
      </w:r>
      <w:r w:rsidRPr="00F34E31">
        <w:rPr>
          <w:rFonts w:ascii="Arial" w:hAnsi="Arial" w:cs="Arial"/>
        </w:rPr>
        <w:tab/>
      </w:r>
      <w:r w:rsidRPr="00F34E31">
        <w:rPr>
          <w:rFonts w:ascii="Arial" w:hAnsi="Arial" w:cs="Arial"/>
          <w:sz w:val="16"/>
          <w:szCs w:val="16"/>
        </w:rPr>
        <w:t>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5,166</w:t>
      </w:r>
      <w:r w:rsidRPr="00F34E31">
        <w:rPr>
          <w:rFonts w:ascii="Arial" w:hAnsi="Arial" w:cs="Arial"/>
        </w:rPr>
        <w:tab/>
      </w:r>
      <w:r w:rsidRPr="00F34E31">
        <w:rPr>
          <w:rFonts w:ascii="Arial" w:hAnsi="Arial" w:cs="Arial"/>
          <w:sz w:val="16"/>
          <w:szCs w:val="16"/>
        </w:rPr>
        <w:t>30.0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5,791</w:t>
      </w:r>
      <w:r w:rsidRPr="00F34E31">
        <w:rPr>
          <w:rFonts w:ascii="Arial" w:hAnsi="Arial" w:cs="Arial"/>
        </w:rPr>
        <w:tab/>
      </w:r>
      <w:r w:rsidRPr="00F34E31">
        <w:rPr>
          <w:rFonts w:ascii="Arial" w:hAnsi="Arial" w:cs="Arial"/>
          <w:sz w:val="16"/>
          <w:szCs w:val="16"/>
        </w:rPr>
        <w:t>33.6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3,296</w:t>
      </w:r>
      <w:r w:rsidRPr="00F34E31">
        <w:rPr>
          <w:rFonts w:ascii="Arial" w:hAnsi="Arial" w:cs="Arial"/>
        </w:rPr>
        <w:tab/>
      </w:r>
      <w:r w:rsidRPr="00F34E31">
        <w:rPr>
          <w:rFonts w:ascii="Arial" w:hAnsi="Arial" w:cs="Arial"/>
          <w:sz w:val="16"/>
          <w:szCs w:val="16"/>
        </w:rPr>
        <w:t>19.1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sidRPr="008D5DE5">
        <w:rPr>
          <w:rFonts w:ascii="Arial" w:hAnsi="Arial" w:cs="Arial"/>
          <w:i/>
        </w:rPr>
        <w:t xml:space="preserve"> </w:t>
      </w:r>
      <w:r>
        <w:rPr>
          <w:rFonts w:ascii="Arial" w:hAnsi="Arial" w:cs="Arial"/>
          <w:i/>
        </w:rPr>
        <w:t xml:space="preserve">                                                                                     </w:t>
      </w:r>
      <w:r>
        <w:rPr>
          <w:rFonts w:ascii="Arial" w:hAnsi="Arial" w:cs="Arial"/>
          <w:b/>
          <w:i/>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Talk about nature or do science projects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p1nature</w:t>
      </w:r>
      <w:r w:rsidRPr="00F34E31">
        <w:rPr>
          <w:rFonts w:ascii="Arial" w:hAnsi="Arial" w:cs="Arial"/>
        </w:rPr>
        <w:tab/>
      </w:r>
      <w:r w:rsidRPr="00F34E31">
        <w:rPr>
          <w:rFonts w:ascii="Arial" w:hAnsi="Arial" w:cs="Arial"/>
          <w:sz w:val="16"/>
          <w:szCs w:val="16"/>
        </w:rPr>
        <w:t>P1 HEQ010 HOW OFTEN YOU TEACH CHD NATURE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3,045</w:t>
      </w:r>
      <w:r w:rsidRPr="00F34E31">
        <w:rPr>
          <w:rFonts w:ascii="Arial" w:hAnsi="Arial" w:cs="Arial"/>
        </w:rPr>
        <w:tab/>
      </w:r>
      <w:r w:rsidRPr="00F34E31">
        <w:rPr>
          <w:rFonts w:ascii="Arial" w:hAnsi="Arial" w:cs="Arial"/>
          <w:sz w:val="16"/>
          <w:szCs w:val="16"/>
        </w:rPr>
        <w:t>17.7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7,088</w:t>
      </w:r>
      <w:r w:rsidRPr="00F34E31">
        <w:rPr>
          <w:rFonts w:ascii="Arial" w:hAnsi="Arial" w:cs="Arial"/>
        </w:rPr>
        <w:tab/>
      </w:r>
      <w:r w:rsidRPr="00F34E31">
        <w:rPr>
          <w:rFonts w:ascii="Arial" w:hAnsi="Arial" w:cs="Arial"/>
          <w:sz w:val="16"/>
          <w:szCs w:val="16"/>
        </w:rPr>
        <w:t>41.2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3,281</w:t>
      </w:r>
      <w:r w:rsidRPr="00F34E31">
        <w:rPr>
          <w:rFonts w:ascii="Arial" w:hAnsi="Arial" w:cs="Arial"/>
        </w:rPr>
        <w:tab/>
      </w:r>
      <w:r w:rsidRPr="00F34E31">
        <w:rPr>
          <w:rFonts w:ascii="Arial" w:hAnsi="Arial" w:cs="Arial"/>
          <w:sz w:val="16"/>
          <w:szCs w:val="16"/>
        </w:rPr>
        <w:t>19.1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1,433</w:t>
      </w:r>
      <w:r w:rsidRPr="00F34E31">
        <w:rPr>
          <w:rFonts w:ascii="Arial" w:hAnsi="Arial" w:cs="Arial"/>
        </w:rPr>
        <w:tab/>
      </w:r>
      <w:r w:rsidRPr="00F34E31">
        <w:rPr>
          <w:rFonts w:ascii="Arial" w:hAnsi="Arial" w:cs="Arial"/>
          <w:sz w:val="16"/>
          <w:szCs w:val="16"/>
        </w:rPr>
        <w:t>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28</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i/>
          <w:sz w:val="16"/>
          <w:szCs w:val="16"/>
        </w:rPr>
        <w:t xml:space="preserve"> </w:t>
      </w:r>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FA3018" w:rsidRDefault="00FA3018">
      <w:pPr>
        <w:rPr>
          <w:rFonts w:ascii="Arial" w:hAnsi="Arial" w:cs="Arial"/>
          <w:b/>
          <w:sz w:val="19"/>
          <w:szCs w:val="19"/>
        </w:rPr>
      </w:pPr>
    </w:p>
    <w:p w:rsidR="00FA3018" w:rsidRDefault="00FA3018">
      <w:pPr>
        <w:rPr>
          <w:rFonts w:ascii="Arial" w:hAnsi="Arial" w:cs="Arial"/>
          <w:b/>
          <w:sz w:val="19"/>
          <w:szCs w:val="19"/>
        </w:rPr>
      </w:pPr>
    </w:p>
    <w:p w:rsidR="00FA3018" w:rsidRDefault="00FA3018">
      <w:pPr>
        <w:rPr>
          <w:rFonts w:ascii="Arial" w:hAnsi="Arial" w:cs="Arial"/>
          <w:b/>
          <w:sz w:val="19"/>
          <w:szCs w:val="19"/>
        </w:rPr>
      </w:pPr>
    </w:p>
    <w:p w:rsidR="00B80EA1" w:rsidRPr="00F34E31" w:rsidRDefault="00B80EA1">
      <w:pPr>
        <w:rPr>
          <w:rFonts w:ascii="Arial" w:hAnsi="Arial" w:cs="Arial"/>
          <w:b/>
          <w:sz w:val="19"/>
          <w:szCs w:val="19"/>
        </w:rPr>
      </w:pPr>
      <w:r w:rsidRPr="00F34E31">
        <w:rPr>
          <w:rFonts w:ascii="Arial" w:hAnsi="Arial" w:cs="Arial"/>
          <w:b/>
          <w:sz w:val="19"/>
          <w:szCs w:val="19"/>
        </w:rPr>
        <w:t>Build something or play with construction toys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p1build</w:t>
      </w:r>
      <w:r w:rsidRPr="00F34E31">
        <w:rPr>
          <w:rFonts w:ascii="Arial" w:hAnsi="Arial" w:cs="Arial"/>
        </w:rPr>
        <w:tab/>
      </w:r>
      <w:r w:rsidRPr="00F34E31">
        <w:rPr>
          <w:rFonts w:ascii="Arial" w:hAnsi="Arial" w:cs="Arial"/>
          <w:sz w:val="16"/>
          <w:szCs w:val="16"/>
        </w:rPr>
        <w:t>P1 HEQ010 HOW OFTEN YOU ALL BUILD THINGS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2,567</w:t>
      </w:r>
      <w:r w:rsidRPr="00F34E31">
        <w:rPr>
          <w:rFonts w:ascii="Arial" w:hAnsi="Arial" w:cs="Arial"/>
        </w:rPr>
        <w:tab/>
      </w:r>
      <w:r w:rsidRPr="00F34E31">
        <w:rPr>
          <w:rFonts w:ascii="Arial" w:hAnsi="Arial" w:cs="Arial"/>
          <w:sz w:val="16"/>
          <w:szCs w:val="16"/>
        </w:rPr>
        <w:t>14.9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6,537</w:t>
      </w:r>
      <w:r w:rsidRPr="00F34E31">
        <w:rPr>
          <w:rFonts w:ascii="Arial" w:hAnsi="Arial" w:cs="Arial"/>
        </w:rPr>
        <w:tab/>
      </w:r>
      <w:r w:rsidRPr="00F34E31">
        <w:rPr>
          <w:rFonts w:ascii="Arial" w:hAnsi="Arial" w:cs="Arial"/>
          <w:sz w:val="16"/>
          <w:szCs w:val="16"/>
        </w:rPr>
        <w:t>38.0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3,721</w:t>
      </w:r>
      <w:r w:rsidRPr="00F34E31">
        <w:rPr>
          <w:rFonts w:ascii="Arial" w:hAnsi="Arial" w:cs="Arial"/>
        </w:rPr>
        <w:tab/>
      </w:r>
      <w:r w:rsidRPr="00F34E31">
        <w:rPr>
          <w:rFonts w:ascii="Arial" w:hAnsi="Arial" w:cs="Arial"/>
          <w:sz w:val="16"/>
          <w:szCs w:val="16"/>
        </w:rPr>
        <w:t>21.6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2,026</w:t>
      </w:r>
      <w:r w:rsidRPr="00F34E31">
        <w:rPr>
          <w:rFonts w:ascii="Arial" w:hAnsi="Arial" w:cs="Arial"/>
        </w:rPr>
        <w:tab/>
      </w:r>
      <w:r w:rsidRPr="00F34E31">
        <w:rPr>
          <w:rFonts w:ascii="Arial" w:hAnsi="Arial" w:cs="Arial"/>
          <w:sz w:val="16"/>
          <w:szCs w:val="16"/>
        </w:rPr>
        <w:t>11.8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Play a sport or exercise together?</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p1sport</w:t>
      </w:r>
      <w:r w:rsidRPr="00F34E31">
        <w:rPr>
          <w:rFonts w:ascii="Arial" w:hAnsi="Arial" w:cs="Arial"/>
        </w:rPr>
        <w:tab/>
      </w:r>
      <w:r w:rsidRPr="00F34E31">
        <w:rPr>
          <w:rFonts w:ascii="Arial" w:hAnsi="Arial" w:cs="Arial"/>
          <w:sz w:val="16"/>
          <w:szCs w:val="16"/>
        </w:rPr>
        <w:t>P1 HEQ010 HOW OFTEN YOU ALL DO SPORTS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1,408</w:t>
      </w:r>
      <w:r w:rsidRPr="00F34E31">
        <w:rPr>
          <w:rFonts w:ascii="Arial" w:hAnsi="Arial" w:cs="Arial"/>
        </w:rPr>
        <w:tab/>
      </w:r>
      <w:r w:rsidRPr="00F34E31">
        <w:rPr>
          <w:rFonts w:ascii="Arial" w:hAnsi="Arial" w:cs="Arial"/>
          <w:sz w:val="16"/>
          <w:szCs w:val="16"/>
        </w:rPr>
        <w:t>8.2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5,400</w:t>
      </w:r>
      <w:r w:rsidRPr="00F34E31">
        <w:rPr>
          <w:rFonts w:ascii="Arial" w:hAnsi="Arial" w:cs="Arial"/>
        </w:rPr>
        <w:tab/>
      </w:r>
      <w:r w:rsidRPr="00F34E31">
        <w:rPr>
          <w:rFonts w:ascii="Arial" w:hAnsi="Arial" w:cs="Arial"/>
          <w:sz w:val="16"/>
          <w:szCs w:val="16"/>
        </w:rPr>
        <w:t>31.4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4,896</w:t>
      </w:r>
      <w:r w:rsidRPr="00F34E31">
        <w:rPr>
          <w:rFonts w:ascii="Arial" w:hAnsi="Arial" w:cs="Arial"/>
        </w:rPr>
        <w:tab/>
      </w:r>
      <w:r w:rsidRPr="00F34E31">
        <w:rPr>
          <w:rFonts w:ascii="Arial" w:hAnsi="Arial" w:cs="Arial"/>
          <w:sz w:val="16"/>
          <w:szCs w:val="16"/>
        </w:rPr>
        <w:t>28.4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3,150</w:t>
      </w:r>
      <w:r w:rsidRPr="00F34E31">
        <w:rPr>
          <w:rFonts w:ascii="Arial" w:hAnsi="Arial" w:cs="Arial"/>
        </w:rPr>
        <w:tab/>
      </w:r>
      <w:r w:rsidRPr="00F34E31">
        <w:rPr>
          <w:rFonts w:ascii="Arial" w:hAnsi="Arial" w:cs="Arial"/>
          <w:sz w:val="16"/>
          <w:szCs w:val="16"/>
        </w:rPr>
        <w:t>18.3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20</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About how many children's books {does {CHILD} have/are} in your home now, including library books?  Please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only</w:t>
      </w:r>
      <w:proofErr w:type="gramEnd"/>
      <w:r w:rsidRPr="00F34E31">
        <w:rPr>
          <w:rFonts w:ascii="Arial" w:hAnsi="Arial" w:cs="Arial"/>
          <w:b/>
          <w:sz w:val="19"/>
          <w:szCs w:val="19"/>
        </w:rPr>
        <w:t xml:space="preserve"> include books that are for children.</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p1chlboo</w:t>
      </w:r>
      <w:r w:rsidRPr="00F34E31">
        <w:rPr>
          <w:rFonts w:ascii="Arial" w:hAnsi="Arial" w:cs="Arial"/>
        </w:rPr>
        <w:tab/>
      </w:r>
      <w:r w:rsidRPr="00F34E31">
        <w:rPr>
          <w:rFonts w:ascii="Arial" w:hAnsi="Arial" w:cs="Arial"/>
          <w:sz w:val="16"/>
          <w:szCs w:val="16"/>
        </w:rPr>
        <w:t>P1 HEQ040 HOW MANY BOOKS CHILD HAS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0 - 200</w:t>
      </w:r>
      <w:r w:rsidRPr="00F34E31">
        <w:rPr>
          <w:rFonts w:ascii="Arial" w:hAnsi="Arial" w:cs="Arial"/>
        </w:rPr>
        <w:tab/>
      </w:r>
      <w:r w:rsidRPr="00F34E31">
        <w:rPr>
          <w:rFonts w:ascii="Arial" w:hAnsi="Arial" w:cs="Arial"/>
          <w:sz w:val="16"/>
          <w:szCs w:val="16"/>
        </w:rPr>
        <w:t>0 - 200</w:t>
      </w:r>
      <w:r w:rsidRPr="00F34E31">
        <w:rPr>
          <w:rFonts w:ascii="Arial" w:hAnsi="Arial" w:cs="Arial"/>
        </w:rPr>
        <w:tab/>
      </w:r>
      <w:r w:rsidRPr="00F34E31">
        <w:rPr>
          <w:rFonts w:ascii="Arial" w:hAnsi="Arial" w:cs="Arial"/>
          <w:sz w:val="16"/>
          <w:szCs w:val="16"/>
        </w:rPr>
        <w:t>14,733</w:t>
      </w:r>
      <w:r w:rsidRPr="00F34E31">
        <w:rPr>
          <w:rFonts w:ascii="Arial" w:hAnsi="Arial" w:cs="Arial"/>
        </w:rPr>
        <w:tab/>
      </w:r>
      <w:r w:rsidRPr="00F34E31">
        <w:rPr>
          <w:rFonts w:ascii="Arial" w:hAnsi="Arial" w:cs="Arial"/>
          <w:sz w:val="16"/>
          <w:szCs w:val="16"/>
        </w:rPr>
        <w:t>85.6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147</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think about the year before {CHILD} started kindergarten.  Did {CHILD} watch Sesame Street either at home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or</w:t>
      </w:r>
      <w:proofErr w:type="gramEnd"/>
      <w:r w:rsidRPr="00F34E31">
        <w:rPr>
          <w:rFonts w:ascii="Arial" w:hAnsi="Arial" w:cs="Arial"/>
          <w:b/>
          <w:sz w:val="19"/>
          <w:szCs w:val="19"/>
        </w:rPr>
        <w:t xml:space="preserve"> someplace else, at least once a week for a period of three months or more?</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p1chsesa</w:t>
      </w:r>
      <w:r w:rsidRPr="00F34E31">
        <w:rPr>
          <w:rFonts w:ascii="Arial" w:hAnsi="Arial" w:cs="Arial"/>
        </w:rPr>
        <w:tab/>
      </w:r>
      <w:r w:rsidRPr="00F34E31">
        <w:rPr>
          <w:rFonts w:ascii="Arial" w:hAnsi="Arial" w:cs="Arial"/>
          <w:sz w:val="16"/>
          <w:szCs w:val="16"/>
        </w:rPr>
        <w:t>P1 HEQ080 PRE K CHILD WATCHED SESAME ST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9,071</w:t>
      </w:r>
      <w:r w:rsidRPr="00F34E31">
        <w:rPr>
          <w:rFonts w:ascii="Arial" w:hAnsi="Arial" w:cs="Arial"/>
        </w:rPr>
        <w:tab/>
      </w:r>
      <w:r w:rsidRPr="00F34E31">
        <w:rPr>
          <w:rFonts w:ascii="Arial" w:hAnsi="Arial" w:cs="Arial"/>
          <w:sz w:val="16"/>
          <w:szCs w:val="16"/>
        </w:rPr>
        <w:t>52.7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5,605</w:t>
      </w:r>
      <w:r w:rsidRPr="00F34E31">
        <w:rPr>
          <w:rFonts w:ascii="Arial" w:hAnsi="Arial" w:cs="Arial"/>
        </w:rPr>
        <w:tab/>
      </w:r>
      <w:r w:rsidRPr="00F34E31">
        <w:rPr>
          <w:rFonts w:ascii="Arial" w:hAnsi="Arial" w:cs="Arial"/>
          <w:sz w:val="16"/>
          <w:szCs w:val="16"/>
        </w:rPr>
        <w:t>32.6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HAVE NO TV</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33</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166</w:t>
      </w:r>
      <w:r w:rsidRPr="00F34E31">
        <w:rPr>
          <w:rFonts w:ascii="Arial" w:hAnsi="Arial" w:cs="Arial"/>
        </w:rPr>
        <w:tab/>
      </w:r>
      <w:r w:rsidRPr="00F34E31">
        <w:rPr>
          <w:rFonts w:ascii="Arial" w:hAnsi="Arial" w:cs="Arial"/>
          <w:sz w:val="16"/>
          <w:szCs w:val="16"/>
        </w:rPr>
        <w:t>1.0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2,327</w:t>
      </w:r>
      <w:r w:rsidRPr="00B80EA1">
        <w:rPr>
          <w:rFonts w:ascii="Arial" w:hAnsi="Arial" w:cs="Arial"/>
          <w:i/>
        </w:rPr>
        <w:tab/>
      </w:r>
      <w:r w:rsidRPr="00B80EA1">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 xml:space="preserve">In the past month, that is, since {MONTH} {DAY}, has anyone in your family done the following things </w:t>
      </w:r>
      <w:proofErr w:type="gramStart"/>
      <w:r w:rsidR="00B80EA1" w:rsidRPr="00F34E31">
        <w:rPr>
          <w:rFonts w:ascii="Arial" w:hAnsi="Arial" w:cs="Arial"/>
          <w:b/>
          <w:sz w:val="19"/>
          <w:szCs w:val="19"/>
        </w:rPr>
        <w:t>with</w:t>
      </w:r>
      <w:proofErr w:type="gramEnd"/>
    </w:p>
    <w:p w:rsidR="00B80EA1" w:rsidRPr="00F34E31" w:rsidRDefault="00B80EA1">
      <w:pPr>
        <w:rPr>
          <w:rFonts w:ascii="Arial" w:hAnsi="Arial" w:cs="Arial"/>
          <w:b/>
          <w:sz w:val="19"/>
          <w:szCs w:val="19"/>
        </w:rPr>
      </w:pPr>
      <w:proofErr w:type="gramStart"/>
      <w:r w:rsidRPr="00F34E31">
        <w:rPr>
          <w:rFonts w:ascii="Arial" w:hAnsi="Arial" w:cs="Arial"/>
          <w:b/>
          <w:sz w:val="19"/>
          <w:szCs w:val="19"/>
        </w:rPr>
        <w:t>{CHILD}?</w:t>
      </w:r>
      <w:proofErr w:type="gramEnd"/>
      <w:r w:rsidRPr="00F34E31">
        <w:rPr>
          <w:rFonts w:ascii="Arial" w:hAnsi="Arial" w:cs="Arial"/>
          <w:b/>
          <w:sz w:val="19"/>
          <w:szCs w:val="19"/>
        </w:rPr>
        <w:t xml:space="preserve"> Visited a library?</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p2librar</w:t>
      </w:r>
      <w:r w:rsidRPr="00F34E31">
        <w:rPr>
          <w:rFonts w:ascii="Arial" w:hAnsi="Arial" w:cs="Arial"/>
        </w:rPr>
        <w:tab/>
      </w:r>
      <w:r w:rsidRPr="00F34E31">
        <w:rPr>
          <w:rFonts w:ascii="Arial" w:hAnsi="Arial" w:cs="Arial"/>
          <w:sz w:val="16"/>
          <w:szCs w:val="16"/>
        </w:rPr>
        <w:t>P2 HEQ100 VISITED THE LIBRARY</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8,634</w:t>
      </w:r>
      <w:r w:rsidRPr="00F34E31">
        <w:rPr>
          <w:rFonts w:ascii="Arial" w:hAnsi="Arial" w:cs="Arial"/>
        </w:rPr>
        <w:tab/>
      </w:r>
      <w:r w:rsidRPr="00F34E31">
        <w:rPr>
          <w:rFonts w:ascii="Arial" w:hAnsi="Arial" w:cs="Arial"/>
          <w:sz w:val="16"/>
          <w:szCs w:val="16"/>
        </w:rPr>
        <w:t>50.2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7,422</w:t>
      </w:r>
      <w:r w:rsidRPr="00F34E31">
        <w:rPr>
          <w:rFonts w:ascii="Arial" w:hAnsi="Arial" w:cs="Arial"/>
        </w:rPr>
        <w:tab/>
      </w:r>
      <w:r w:rsidRPr="00F34E31">
        <w:rPr>
          <w:rFonts w:ascii="Arial" w:hAnsi="Arial" w:cs="Arial"/>
          <w:sz w:val="16"/>
          <w:szCs w:val="16"/>
        </w:rPr>
        <w:t>43.1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1,129</w:t>
      </w:r>
      <w:r w:rsidRPr="00B80EA1">
        <w:rPr>
          <w:rFonts w:ascii="Arial" w:hAnsi="Arial" w:cs="Arial"/>
          <w:i/>
        </w:rPr>
        <w:tab/>
      </w:r>
      <w:r w:rsidRPr="00B80EA1">
        <w:rPr>
          <w:rFonts w:ascii="Arial" w:hAnsi="Arial" w:cs="Arial"/>
          <w:i/>
          <w:sz w:val="16"/>
          <w:szCs w:val="16"/>
        </w:rPr>
        <w:t>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 have some questions about your neighborhood.  How safe is it for children to play outside during the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day</w:t>
      </w:r>
      <w:proofErr w:type="gramEnd"/>
      <w:r w:rsidRPr="00F34E31">
        <w:rPr>
          <w:rFonts w:ascii="Arial" w:hAnsi="Arial" w:cs="Arial"/>
          <w:b/>
          <w:sz w:val="19"/>
          <w:szCs w:val="19"/>
        </w:rPr>
        <w:t xml:space="preserve"> in your neighborhood?  Would you say it's </w:t>
      </w:r>
      <w:proofErr w:type="gramStart"/>
      <w:r w:rsidRPr="00F34E31">
        <w:rPr>
          <w:rFonts w:ascii="Arial" w:hAnsi="Arial" w:cs="Arial"/>
          <w:b/>
          <w:sz w:val="19"/>
          <w:szCs w:val="19"/>
        </w:rPr>
        <w:t>…</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p2safepl</w:t>
      </w:r>
      <w:r w:rsidRPr="00F34E31">
        <w:rPr>
          <w:rFonts w:ascii="Arial" w:hAnsi="Arial" w:cs="Arial"/>
        </w:rPr>
        <w:tab/>
      </w:r>
      <w:r w:rsidRPr="00F34E31">
        <w:rPr>
          <w:rFonts w:ascii="Arial" w:hAnsi="Arial" w:cs="Arial"/>
          <w:sz w:val="16"/>
          <w:szCs w:val="16"/>
        </w:rPr>
        <w:t>P2 HEQ400 HOW SAFE IN TO PLAY OUTSIDE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 SAFE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553</w:t>
      </w:r>
      <w:r w:rsidRPr="00F34E31">
        <w:rPr>
          <w:rFonts w:ascii="Arial" w:hAnsi="Arial" w:cs="Arial"/>
        </w:rPr>
        <w:tab/>
      </w:r>
      <w:r w:rsidRPr="00F34E31">
        <w:rPr>
          <w:rFonts w:ascii="Arial" w:hAnsi="Arial" w:cs="Arial"/>
          <w:sz w:val="16"/>
          <w:szCs w:val="16"/>
        </w:rPr>
        <w:t>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SAFE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4,143</w:t>
      </w:r>
      <w:r w:rsidRPr="00F34E31">
        <w:rPr>
          <w:rFonts w:ascii="Arial" w:hAnsi="Arial" w:cs="Arial"/>
        </w:rPr>
        <w:tab/>
      </w:r>
      <w:r w:rsidRPr="00F34E31">
        <w:rPr>
          <w:rFonts w:ascii="Arial" w:hAnsi="Arial" w:cs="Arial"/>
          <w:sz w:val="16"/>
          <w:szCs w:val="16"/>
        </w:rPr>
        <w:t>24.1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S</w:t>
      </w:r>
      <w:r w:rsidR="00982F36">
        <w:rPr>
          <w:rFonts w:ascii="Arial" w:hAnsi="Arial" w:cs="Arial"/>
          <w:sz w:val="16"/>
          <w:szCs w:val="16"/>
        </w:rPr>
        <w:t>A</w:t>
      </w:r>
      <w:r w:rsidRPr="00F34E31">
        <w:rPr>
          <w:rFonts w:ascii="Arial" w:hAnsi="Arial" w:cs="Arial"/>
          <w:sz w:val="16"/>
          <w:szCs w:val="16"/>
        </w:rPr>
        <w:t>FE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11,349</w:t>
      </w:r>
      <w:r w:rsidRPr="00F34E31">
        <w:rPr>
          <w:rFonts w:ascii="Arial" w:hAnsi="Arial" w:cs="Arial"/>
        </w:rPr>
        <w:tab/>
      </w:r>
      <w:r w:rsidRPr="00F34E31">
        <w:rPr>
          <w:rFonts w:ascii="Arial" w:hAnsi="Arial" w:cs="Arial"/>
          <w:sz w:val="16"/>
          <w:szCs w:val="16"/>
        </w:rPr>
        <w:t>65.9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1,129</w:t>
      </w:r>
      <w:r w:rsidRPr="00B80EA1">
        <w:rPr>
          <w:rFonts w:ascii="Arial" w:hAnsi="Arial" w:cs="Arial"/>
          <w:i/>
        </w:rPr>
        <w:tab/>
      </w:r>
      <w:r w:rsidRPr="00B80EA1">
        <w:rPr>
          <w:rFonts w:ascii="Arial" w:hAnsi="Arial" w:cs="Arial"/>
          <w:i/>
          <w:sz w:val="16"/>
          <w:szCs w:val="16"/>
        </w:rPr>
        <w:t>6.6</w:t>
      </w:r>
    </w:p>
    <w:p w:rsidR="00B80EA1" w:rsidRDefault="00B80EA1">
      <w:pPr>
        <w:rPr>
          <w:rFonts w:ascii="Arial" w:hAnsi="Arial" w:cs="Arial"/>
        </w:rPr>
      </w:pPr>
    </w:p>
    <w:p w:rsidR="00B80EA1" w:rsidRDefault="00B80EA1">
      <w:pPr>
        <w:rPr>
          <w:rFonts w:ascii="Arial" w:hAnsi="Arial" w:cs="Arial"/>
        </w:rPr>
      </w:pPr>
    </w:p>
    <w:p w:rsidR="00B80EA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 …</w:t>
      </w:r>
    </w:p>
    <w:p w:rsidR="00B80EA1" w:rsidRPr="00F34E31" w:rsidRDefault="00B80EA1">
      <w:pPr>
        <w:rPr>
          <w:rFonts w:ascii="Arial" w:hAnsi="Arial" w:cs="Arial"/>
          <w:b/>
          <w:sz w:val="19"/>
          <w:szCs w:val="19"/>
        </w:rPr>
      </w:pPr>
      <w:proofErr w:type="gramStart"/>
      <w:r w:rsidRPr="00F34E31">
        <w:rPr>
          <w:rFonts w:ascii="Arial" w:hAnsi="Arial" w:cs="Arial"/>
          <w:b/>
          <w:sz w:val="19"/>
          <w:szCs w:val="19"/>
        </w:rPr>
        <w:t>Garbage, litter, or broken glass in the street or road, on the sidewalks, or in yards?</w:t>
      </w:r>
      <w:proofErr w:type="gramEnd"/>
      <w:r w:rsidRPr="00F34E31">
        <w:rPr>
          <w:rFonts w:ascii="Arial" w:hAnsi="Arial" w:cs="Arial"/>
          <w:b/>
          <w:sz w:val="19"/>
          <w:szCs w:val="19"/>
        </w:rPr>
        <w:t xml:space="preserve"> Would you say they are a…</w:t>
      </w:r>
    </w:p>
    <w:p w:rsidR="00B80EA1" w:rsidRPr="00F34E31" w:rsidRDefault="0099253E">
      <w:pPr>
        <w:rPr>
          <w:rFonts w:ascii="Arial" w:hAnsi="Arial" w:cs="Arial"/>
          <w:b/>
          <w:sz w:val="19"/>
          <w:szCs w:val="19"/>
        </w:rPr>
      </w:pPr>
      <w:r w:rsidRPr="00F34E31">
        <w:rPr>
          <w:rFonts w:ascii="Arial" w:hAnsi="Arial" w:cs="Arial"/>
        </w:rPr>
        <w:cr/>
      </w: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p2garbag</w:t>
      </w:r>
      <w:r w:rsidRPr="00F34E31">
        <w:rPr>
          <w:rFonts w:ascii="Arial" w:hAnsi="Arial" w:cs="Arial"/>
        </w:rPr>
        <w:tab/>
      </w:r>
      <w:r w:rsidRPr="00F34E31">
        <w:rPr>
          <w:rFonts w:ascii="Arial" w:hAnsi="Arial" w:cs="Arial"/>
          <w:sz w:val="16"/>
          <w:szCs w:val="16"/>
        </w:rPr>
        <w:t>P2 HEQ410 GARBAGE, LITTER ON THE STREET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305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1,626</w:t>
      </w:r>
      <w:r w:rsidRPr="00F34E31">
        <w:rPr>
          <w:rFonts w:ascii="Arial" w:hAnsi="Arial" w:cs="Arial"/>
        </w:rPr>
        <w:tab/>
      </w:r>
      <w:r w:rsidRPr="00F34E31">
        <w:rPr>
          <w:rFonts w:ascii="Arial" w:hAnsi="Arial" w:cs="Arial"/>
          <w:sz w:val="16"/>
          <w:szCs w:val="16"/>
        </w:rPr>
        <w:t>9.4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14,132</w:t>
      </w:r>
      <w:r w:rsidRPr="00F34E31">
        <w:rPr>
          <w:rFonts w:ascii="Arial" w:hAnsi="Arial" w:cs="Arial"/>
        </w:rPr>
        <w:tab/>
      </w:r>
      <w:r w:rsidRPr="00F34E31">
        <w:rPr>
          <w:rFonts w:ascii="Arial" w:hAnsi="Arial" w:cs="Arial"/>
          <w:sz w:val="16"/>
          <w:szCs w:val="16"/>
        </w:rPr>
        <w:t>82.1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Pr="00B80EA1" w:rsidRDefault="00B80EA1">
      <w:pPr>
        <w:tabs>
          <w:tab w:val="right" w:pos="7680"/>
          <w:tab w:val="right" w:pos="9540"/>
        </w:tabs>
        <w:rPr>
          <w:rFonts w:ascii="Arial" w:hAnsi="Arial" w:cs="Arial"/>
          <w:sz w:val="16"/>
          <w:szCs w:val="16"/>
        </w:rPr>
      </w:pPr>
      <w:r w:rsidRPr="00B80EA1">
        <w:rPr>
          <w:rFonts w:ascii="Arial" w:hAnsi="Arial" w:cs="Arial"/>
          <w:sz w:val="16"/>
          <w:szCs w:val="16"/>
        </w:rPr>
        <w:cr/>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Default="00B80EA1">
      <w:pPr>
        <w:rPr>
          <w:rFonts w:ascii="Arial" w:hAnsi="Arial" w:cs="Arial"/>
          <w:b/>
          <w:sz w:val="19"/>
          <w:szCs w:val="19"/>
        </w:rPr>
      </w:pPr>
    </w:p>
    <w:p w:rsidR="00B80EA1" w:rsidRPr="00F34E31" w:rsidRDefault="00B80EA1">
      <w:pPr>
        <w:rPr>
          <w:rFonts w:ascii="Arial" w:hAnsi="Arial" w:cs="Arial"/>
          <w:b/>
          <w:sz w:val="19"/>
          <w:szCs w:val="19"/>
        </w:rPr>
      </w:pPr>
      <w:r>
        <w:rPr>
          <w:rFonts w:ascii="Arial" w:hAnsi="Arial" w:cs="Arial"/>
          <w:b/>
          <w:sz w:val="19"/>
          <w:szCs w:val="19"/>
        </w:rPr>
        <w:br w:type="page"/>
      </w:r>
      <w:r w:rsidRPr="00F34E31">
        <w:rPr>
          <w:rFonts w:ascii="Arial" w:hAnsi="Arial" w:cs="Arial"/>
          <w:b/>
          <w:sz w:val="19"/>
          <w:szCs w:val="19"/>
        </w:rPr>
        <w:lastRenderedPageBreak/>
        <w:t>[How much of a problem are the following in the block or area around your house or apartment?  What about …]</w:t>
      </w:r>
    </w:p>
    <w:p w:rsidR="00B80EA1" w:rsidRPr="00F34E31" w:rsidRDefault="00B80EA1">
      <w:pPr>
        <w:rPr>
          <w:rFonts w:ascii="Arial" w:hAnsi="Arial" w:cs="Arial"/>
          <w:b/>
          <w:sz w:val="19"/>
          <w:szCs w:val="19"/>
        </w:rPr>
      </w:pPr>
      <w:r w:rsidRPr="00F34E31">
        <w:rPr>
          <w:rFonts w:ascii="Arial" w:hAnsi="Arial" w:cs="Arial"/>
          <w:b/>
          <w:sz w:val="19"/>
          <w:szCs w:val="19"/>
        </w:rPr>
        <w:t>Selling or using drugs or excessive drinking in public? Would you say they are a…</w:t>
      </w:r>
    </w:p>
    <w:p w:rsidR="00B80EA1" w:rsidRPr="00F34E31" w:rsidRDefault="00B80EA1">
      <w:pPr>
        <w:rPr>
          <w:rFonts w:ascii="Arial" w:hAnsi="Arial" w:cs="Arial"/>
        </w:rPr>
      </w:pPr>
    </w:p>
    <w:p w:rsidR="00A775CB" w:rsidRPr="00F34E31" w:rsidRDefault="00A775CB" w:rsidP="00A775CB">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Pr="00F34E31">
        <w:rPr>
          <w:rFonts w:ascii="Arial" w:hAnsi="Arial" w:cs="Arial"/>
          <w:sz w:val="16"/>
          <w:szCs w:val="16"/>
        </w:rPr>
        <w:t>p2</w:t>
      </w:r>
      <w:r>
        <w:rPr>
          <w:rFonts w:ascii="Arial" w:hAnsi="Arial" w:cs="Arial"/>
          <w:sz w:val="16"/>
          <w:szCs w:val="16"/>
        </w:rPr>
        <w:t>drugs</w:t>
      </w:r>
      <w:r w:rsidRPr="00F34E31">
        <w:rPr>
          <w:rFonts w:ascii="Arial" w:hAnsi="Arial" w:cs="Arial"/>
        </w:rPr>
        <w:tab/>
      </w:r>
      <w:r w:rsidRPr="00F34E31">
        <w:rPr>
          <w:rFonts w:ascii="Arial" w:hAnsi="Arial" w:cs="Arial"/>
          <w:sz w:val="16"/>
          <w:szCs w:val="16"/>
        </w:rPr>
        <w:t xml:space="preserve">P2 HEQ410 </w:t>
      </w:r>
      <w:r>
        <w:rPr>
          <w:rFonts w:ascii="Arial" w:hAnsi="Arial" w:cs="Arial"/>
          <w:sz w:val="16"/>
          <w:szCs w:val="16"/>
        </w:rPr>
        <w:t>SELLING/USING DRUGS/ALCHOHOL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454</w:t>
      </w:r>
      <w:r w:rsidRPr="00F34E31">
        <w:rPr>
          <w:rFonts w:ascii="Arial" w:hAnsi="Arial" w:cs="Arial"/>
        </w:rPr>
        <w:tab/>
      </w:r>
      <w:r w:rsidRPr="00F34E31">
        <w:rPr>
          <w:rFonts w:ascii="Arial" w:hAnsi="Arial" w:cs="Arial"/>
          <w:sz w:val="16"/>
          <w:szCs w:val="16"/>
        </w:rPr>
        <w:t>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1,197</w:t>
      </w:r>
      <w:r w:rsidRPr="00F34E31">
        <w:rPr>
          <w:rFonts w:ascii="Arial" w:hAnsi="Arial" w:cs="Arial"/>
        </w:rPr>
        <w:tab/>
      </w:r>
      <w:r w:rsidRPr="00F34E31">
        <w:rPr>
          <w:rFonts w:ascii="Arial" w:hAnsi="Arial" w:cs="Arial"/>
          <w:sz w:val="16"/>
          <w:szCs w:val="16"/>
        </w:rPr>
        <w:t>7.0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14,376</w:t>
      </w:r>
      <w:r w:rsidRPr="00F34E31">
        <w:rPr>
          <w:rFonts w:ascii="Arial" w:hAnsi="Arial" w:cs="Arial"/>
        </w:rPr>
        <w:tab/>
      </w:r>
      <w:r w:rsidRPr="00F34E31">
        <w:rPr>
          <w:rFonts w:ascii="Arial" w:hAnsi="Arial" w:cs="Arial"/>
          <w:sz w:val="16"/>
          <w:szCs w:val="16"/>
        </w:rPr>
        <w:t>83.5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37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b/>
          <w:i/>
          <w:sz w:val="16"/>
          <w:szCs w:val="16"/>
        </w:rPr>
        <w:t xml:space="preserve">                               </w:t>
      </w:r>
      <w:r>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w:t>
      </w:r>
    </w:p>
    <w:p w:rsidR="00B80EA1" w:rsidRPr="00F34E31" w:rsidRDefault="00B80EA1">
      <w:pPr>
        <w:rPr>
          <w:rFonts w:ascii="Arial" w:hAnsi="Arial" w:cs="Arial"/>
          <w:b/>
          <w:sz w:val="19"/>
          <w:szCs w:val="19"/>
        </w:rPr>
      </w:pPr>
      <w:proofErr w:type="gramStart"/>
      <w:r w:rsidRPr="00F34E31">
        <w:rPr>
          <w:rFonts w:ascii="Arial" w:hAnsi="Arial" w:cs="Arial"/>
          <w:b/>
          <w:sz w:val="19"/>
          <w:szCs w:val="19"/>
        </w:rPr>
        <w:t>…] Burglary or robbery?</w:t>
      </w:r>
      <w:proofErr w:type="gramEnd"/>
      <w:r w:rsidRPr="00F34E31">
        <w:rPr>
          <w:rFonts w:ascii="Arial" w:hAnsi="Arial" w:cs="Arial"/>
          <w:b/>
          <w:sz w:val="19"/>
          <w:szCs w:val="19"/>
        </w:rPr>
        <w:t xml:space="preserve">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p2burglr</w:t>
      </w:r>
      <w:r w:rsidRPr="00F34E31">
        <w:rPr>
          <w:rFonts w:ascii="Arial" w:hAnsi="Arial" w:cs="Arial"/>
        </w:rPr>
        <w:tab/>
      </w:r>
      <w:r w:rsidRPr="00F34E31">
        <w:rPr>
          <w:rFonts w:ascii="Arial" w:hAnsi="Arial" w:cs="Arial"/>
          <w:sz w:val="16"/>
          <w:szCs w:val="16"/>
        </w:rPr>
        <w:t>P2 HEQ430 BURGLARY/ROBBERY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252</w:t>
      </w:r>
      <w:r w:rsidRPr="00F34E31">
        <w:rPr>
          <w:rFonts w:ascii="Arial" w:hAnsi="Arial" w:cs="Arial"/>
        </w:rPr>
        <w:tab/>
      </w:r>
      <w:r w:rsidRPr="00F34E31">
        <w:rPr>
          <w:rFonts w:ascii="Arial" w:hAnsi="Arial" w:cs="Arial"/>
          <w:sz w:val="16"/>
          <w:szCs w:val="16"/>
        </w:rPr>
        <w:t>1.5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1,703</w:t>
      </w:r>
      <w:r w:rsidRPr="00F34E31">
        <w:rPr>
          <w:rFonts w:ascii="Arial" w:hAnsi="Arial" w:cs="Arial"/>
        </w:rPr>
        <w:tab/>
      </w:r>
      <w:r w:rsidRPr="00F34E31">
        <w:rPr>
          <w:rFonts w:ascii="Arial" w:hAnsi="Arial" w:cs="Arial"/>
          <w:sz w:val="16"/>
          <w:szCs w:val="16"/>
        </w:rPr>
        <w:t>9.9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14,063</w:t>
      </w:r>
      <w:r w:rsidRPr="00F34E31">
        <w:rPr>
          <w:rFonts w:ascii="Arial" w:hAnsi="Arial" w:cs="Arial"/>
        </w:rPr>
        <w:tab/>
      </w:r>
      <w:r w:rsidRPr="00F34E31">
        <w:rPr>
          <w:rFonts w:ascii="Arial" w:hAnsi="Arial" w:cs="Arial"/>
          <w:sz w:val="16"/>
          <w:szCs w:val="16"/>
        </w:rPr>
        <w:t>81.7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49</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Default="00B80EA1">
      <w:pPr>
        <w:rPr>
          <w:rFonts w:ascii="Arial" w:hAnsi="Arial" w:cs="Arial"/>
        </w:rPr>
      </w:pPr>
    </w:p>
    <w:p w:rsidR="00B80EA1" w:rsidRDefault="00B80EA1">
      <w:pPr>
        <w:rPr>
          <w:rFonts w:ascii="Arial" w:hAnsi="Arial" w:cs="Arial"/>
        </w:rPr>
      </w:pPr>
    </w:p>
    <w:p w:rsidR="00B80EA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 …]</w:t>
      </w:r>
    </w:p>
    <w:p w:rsidR="00B80EA1" w:rsidRPr="00F34E31" w:rsidRDefault="00B80EA1">
      <w:pPr>
        <w:rPr>
          <w:rFonts w:ascii="Arial" w:hAnsi="Arial" w:cs="Arial"/>
          <w:b/>
          <w:sz w:val="19"/>
          <w:szCs w:val="19"/>
        </w:rPr>
      </w:pPr>
      <w:r w:rsidRPr="00F34E31">
        <w:rPr>
          <w:rFonts w:ascii="Arial" w:hAnsi="Arial" w:cs="Arial"/>
          <w:b/>
          <w:sz w:val="19"/>
          <w:szCs w:val="19"/>
        </w:rPr>
        <w:t>Violent crimes like drive-by shootings?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p2violen</w:t>
      </w:r>
      <w:r w:rsidRPr="00F34E31">
        <w:rPr>
          <w:rFonts w:ascii="Arial" w:hAnsi="Arial" w:cs="Arial"/>
        </w:rPr>
        <w:tab/>
      </w:r>
      <w:r w:rsidRPr="00F34E31">
        <w:rPr>
          <w:rFonts w:ascii="Arial" w:hAnsi="Arial" w:cs="Arial"/>
          <w:sz w:val="16"/>
          <w:szCs w:val="16"/>
        </w:rPr>
        <w:t>P2 HEQ440 VIOLENT CRIME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150</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416</w:t>
      </w:r>
      <w:r w:rsidRPr="00F34E31">
        <w:rPr>
          <w:rFonts w:ascii="Arial" w:hAnsi="Arial" w:cs="Arial"/>
        </w:rPr>
        <w:tab/>
      </w:r>
      <w:r w:rsidRPr="00F34E31">
        <w:rPr>
          <w:rFonts w:ascii="Arial" w:hAnsi="Arial" w:cs="Arial"/>
          <w:sz w:val="16"/>
          <w:szCs w:val="16"/>
        </w:rPr>
        <w:t>2.4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15,487</w:t>
      </w:r>
      <w:r w:rsidRPr="00F34E31">
        <w:rPr>
          <w:rFonts w:ascii="Arial" w:hAnsi="Arial" w:cs="Arial"/>
        </w:rPr>
        <w:tab/>
      </w:r>
      <w:r w:rsidRPr="00F34E31">
        <w:rPr>
          <w:rFonts w:ascii="Arial" w:hAnsi="Arial" w:cs="Arial"/>
          <w:sz w:val="16"/>
          <w:szCs w:val="16"/>
        </w:rPr>
        <w:t>90.0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0714E5" w:rsidRDefault="000714E5">
      <w:pPr>
        <w:rPr>
          <w:rFonts w:ascii="Arial" w:hAnsi="Arial" w:cs="Arial"/>
          <w:b/>
          <w:sz w:val="19"/>
          <w:szCs w:val="19"/>
        </w:rPr>
      </w:pPr>
    </w:p>
    <w:p w:rsidR="00B80EA1" w:rsidRPr="00F34E31" w:rsidRDefault="000714E5">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lastRenderedPageBreak/>
        <w:t>[How much of a problem are the following in the block or area around your house or apartment?  What about</w:t>
      </w:r>
    </w:p>
    <w:p w:rsidR="00B80EA1" w:rsidRPr="00F34E31" w:rsidRDefault="00B80EA1">
      <w:pPr>
        <w:rPr>
          <w:rFonts w:ascii="Arial" w:hAnsi="Arial" w:cs="Arial"/>
          <w:b/>
          <w:sz w:val="19"/>
          <w:szCs w:val="19"/>
        </w:rPr>
      </w:pPr>
      <w:proofErr w:type="gramStart"/>
      <w:r w:rsidRPr="00F34E31">
        <w:rPr>
          <w:rFonts w:ascii="Arial" w:hAnsi="Arial" w:cs="Arial"/>
          <w:b/>
          <w:sz w:val="19"/>
          <w:szCs w:val="19"/>
        </w:rPr>
        <w:t>…] Vacant houses and buildings?</w:t>
      </w:r>
      <w:proofErr w:type="gramEnd"/>
      <w:r w:rsidRPr="00F34E31">
        <w:rPr>
          <w:rFonts w:ascii="Arial" w:hAnsi="Arial" w:cs="Arial"/>
          <w:b/>
          <w:sz w:val="19"/>
          <w:szCs w:val="19"/>
        </w:rPr>
        <w:t xml:space="preserve">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p2vacant</w:t>
      </w:r>
      <w:r w:rsidRPr="00F34E31">
        <w:rPr>
          <w:rFonts w:ascii="Arial" w:hAnsi="Arial" w:cs="Arial"/>
        </w:rPr>
        <w:tab/>
      </w:r>
      <w:r w:rsidRPr="00F34E31">
        <w:rPr>
          <w:rFonts w:ascii="Arial" w:hAnsi="Arial" w:cs="Arial"/>
          <w:sz w:val="16"/>
          <w:szCs w:val="16"/>
        </w:rPr>
        <w:t>P2 HEQ450 VACANT HOUSES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172</w:t>
      </w:r>
      <w:r w:rsidRPr="00F34E31">
        <w:rPr>
          <w:rFonts w:ascii="Arial" w:hAnsi="Arial" w:cs="Arial"/>
        </w:rPr>
        <w:tab/>
      </w:r>
      <w:r w:rsidRPr="00F34E31">
        <w:rPr>
          <w:rFonts w:ascii="Arial" w:hAnsi="Arial" w:cs="Arial"/>
          <w:sz w:val="16"/>
          <w:szCs w:val="16"/>
        </w:rPr>
        <w:t>1.0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649</w:t>
      </w:r>
      <w:r w:rsidRPr="00F34E31">
        <w:rPr>
          <w:rFonts w:ascii="Arial" w:hAnsi="Arial" w:cs="Arial"/>
        </w:rPr>
        <w:tab/>
      </w:r>
      <w:r w:rsidRPr="00F34E31">
        <w:rPr>
          <w:rFonts w:ascii="Arial" w:hAnsi="Arial" w:cs="Arial"/>
          <w:sz w:val="16"/>
          <w:szCs w:val="16"/>
        </w:rPr>
        <w:t>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15,234</w:t>
      </w:r>
      <w:r w:rsidRPr="00F34E31">
        <w:rPr>
          <w:rFonts w:ascii="Arial" w:hAnsi="Arial" w:cs="Arial"/>
        </w:rPr>
        <w:tab/>
      </w:r>
      <w:r w:rsidRPr="00F34E31">
        <w:rPr>
          <w:rFonts w:ascii="Arial" w:hAnsi="Arial" w:cs="Arial"/>
          <w:sz w:val="16"/>
          <w:szCs w:val="16"/>
        </w:rPr>
        <w:t>88.5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0714E5" w:rsidRDefault="000714E5">
      <w:pPr>
        <w:tabs>
          <w:tab w:val="right" w:pos="7680"/>
          <w:tab w:val="right" w:pos="9540"/>
        </w:tabs>
        <w:rPr>
          <w:rFonts w:ascii="Arial" w:hAnsi="Arial" w:cs="Arial"/>
          <w:i/>
          <w:sz w:val="16"/>
          <w:szCs w:val="16"/>
        </w:rPr>
      </w:pPr>
      <w:r w:rsidRPr="000714E5">
        <w:rPr>
          <w:rFonts w:ascii="Arial" w:hAnsi="Arial" w:cs="Arial"/>
          <w:i/>
        </w:rPr>
        <w:t xml:space="preserve"> </w:t>
      </w:r>
      <w:proofErr w:type="gramStart"/>
      <w:r w:rsidRPr="000714E5">
        <w:rPr>
          <w:rFonts w:ascii="Arial" w:hAnsi="Arial" w:cs="Arial"/>
          <w:i/>
          <w:sz w:val="16"/>
          <w:szCs w:val="16"/>
        </w:rPr>
        <w:t xml:space="preserve">Missing                                                                                                         </w:t>
      </w:r>
      <w:r>
        <w:rPr>
          <w:rFonts w:ascii="Arial" w:hAnsi="Arial" w:cs="Arial"/>
          <w:b/>
          <w:i/>
          <w:sz w:val="16"/>
          <w:szCs w:val="16"/>
        </w:rPr>
        <w:t>.</w:t>
      </w:r>
      <w:proofErr w:type="gramEnd"/>
      <w:r w:rsidRPr="000714E5">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I'm going to read some statements about things that may occur in your family.  In a typical week, please tell me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the</w:t>
      </w:r>
      <w:proofErr w:type="gramEnd"/>
      <w:r w:rsidRPr="00F34E31">
        <w:rPr>
          <w:rFonts w:ascii="Arial" w:hAnsi="Arial" w:cs="Arial"/>
          <w:b/>
          <w:sz w:val="19"/>
          <w:szCs w:val="19"/>
        </w:rPr>
        <w:t xml:space="preserve"> number of days … At least some of the family eats breakfast together.</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p2bktog</w:t>
      </w:r>
      <w:r w:rsidRPr="00F34E31">
        <w:rPr>
          <w:rFonts w:ascii="Arial" w:hAnsi="Arial" w:cs="Arial"/>
        </w:rPr>
        <w:tab/>
      </w:r>
      <w:r w:rsidRPr="00F34E31">
        <w:rPr>
          <w:rFonts w:ascii="Arial" w:hAnsi="Arial" w:cs="Arial"/>
          <w:sz w:val="16"/>
          <w:szCs w:val="16"/>
        </w:rPr>
        <w:t>P2 HEQ500 # DAYS EAT BREAKFAST TOGETHER</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0 - 7</w:t>
      </w:r>
      <w:r w:rsidRPr="00F34E31">
        <w:rPr>
          <w:rFonts w:ascii="Arial" w:hAnsi="Arial" w:cs="Arial"/>
        </w:rPr>
        <w:tab/>
      </w:r>
      <w:r w:rsidRPr="00F34E31">
        <w:rPr>
          <w:rFonts w:ascii="Arial" w:hAnsi="Arial" w:cs="Arial"/>
          <w:sz w:val="16"/>
          <w:szCs w:val="16"/>
        </w:rPr>
        <w:t>0 - 7</w:t>
      </w:r>
      <w:r w:rsidRPr="00F34E31">
        <w:rPr>
          <w:rFonts w:ascii="Arial" w:hAnsi="Arial" w:cs="Arial"/>
        </w:rPr>
        <w:tab/>
      </w:r>
      <w:r w:rsidRPr="00F34E31">
        <w:rPr>
          <w:rFonts w:ascii="Arial" w:hAnsi="Arial" w:cs="Arial"/>
          <w:sz w:val="16"/>
          <w:szCs w:val="16"/>
        </w:rPr>
        <w:t>16,041</w:t>
      </w:r>
      <w:r w:rsidRPr="00F34E31">
        <w:rPr>
          <w:rFonts w:ascii="Arial" w:hAnsi="Arial" w:cs="Arial"/>
        </w:rPr>
        <w:tab/>
      </w:r>
      <w:r w:rsidRPr="00F34E31">
        <w:rPr>
          <w:rFonts w:ascii="Arial" w:hAnsi="Arial" w:cs="Arial"/>
          <w:sz w:val="16"/>
          <w:szCs w:val="16"/>
        </w:rPr>
        <w:t>93.2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0714E5" w:rsidRDefault="000714E5">
      <w:pPr>
        <w:tabs>
          <w:tab w:val="right" w:pos="7680"/>
          <w:tab w:val="right" w:pos="9540"/>
        </w:tabs>
        <w:rPr>
          <w:rFonts w:ascii="Arial" w:hAnsi="Arial" w:cs="Arial"/>
          <w:i/>
          <w:sz w:val="16"/>
          <w:szCs w:val="16"/>
        </w:rPr>
      </w:pPr>
      <w:r w:rsidRPr="000714E5">
        <w:rPr>
          <w:rFonts w:ascii="Arial" w:hAnsi="Arial" w:cs="Arial"/>
          <w:i/>
          <w:sz w:val="16"/>
          <w:szCs w:val="16"/>
        </w:rPr>
        <w:t xml:space="preserve"> </w:t>
      </w:r>
      <w:proofErr w:type="gramStart"/>
      <w:r w:rsidRPr="000714E5">
        <w:rPr>
          <w:rFonts w:ascii="Arial" w:hAnsi="Arial" w:cs="Arial"/>
          <w:i/>
          <w:sz w:val="16"/>
          <w:szCs w:val="16"/>
        </w:rPr>
        <w:t xml:space="preserve">Missing                                                                                                         </w:t>
      </w:r>
      <w:r>
        <w:rPr>
          <w:rFonts w:ascii="Arial" w:hAnsi="Arial" w:cs="Arial"/>
          <w:b/>
          <w:i/>
          <w:sz w:val="16"/>
          <w:szCs w:val="16"/>
        </w:rPr>
        <w:t>.</w:t>
      </w:r>
      <w:proofErr w:type="gramEnd"/>
      <w:r w:rsidRPr="000714E5">
        <w:rPr>
          <w:rFonts w:ascii="Arial" w:hAnsi="Arial" w:cs="Arial"/>
          <w:i/>
          <w:sz w:val="16"/>
          <w:szCs w:val="16"/>
        </w:rPr>
        <w:t xml:space="preserve">                                         1,129                                    6.6</w:t>
      </w:r>
    </w:p>
    <w:p w:rsidR="00B80EA1" w:rsidRPr="00F34E31" w:rsidRDefault="00B80EA1">
      <w:pPr>
        <w:rPr>
          <w:rFonts w:ascii="Arial" w:hAnsi="Arial" w:cs="Arial"/>
        </w:rPr>
      </w:pPr>
    </w:p>
    <w:p w:rsidR="00B80EA1" w:rsidRDefault="00B80EA1">
      <w:pPr>
        <w:rPr>
          <w:rFonts w:ascii="Arial" w:hAnsi="Arial" w:cs="Arial"/>
        </w:rPr>
      </w:pPr>
    </w:p>
    <w:p w:rsidR="00DB0AA8" w:rsidRDefault="00DB0AA8">
      <w:pPr>
        <w:rPr>
          <w:rFonts w:ascii="Arial" w:hAnsi="Arial" w:cs="Arial"/>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362450" cy="125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62450"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162550" cy="3476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62550" cy="34766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210050" cy="1257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210050"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29225" cy="2076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29225" cy="20764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21005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210050" cy="1266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76850" cy="3362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76850" cy="3362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4724400" cy="1266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72440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972050" cy="1781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972050"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391025" cy="1257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391025"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48275" cy="1781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48275" cy="1609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248275" cy="16097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248275" cy="17811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48275" cy="17907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248275" cy="17907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48275" cy="1781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248275" cy="1781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276850" cy="34194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276850" cy="34194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52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6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086350" cy="17621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526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526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086350" cy="1752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52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086350" cy="17526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581525" cy="14382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4581525" cy="14382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210050" cy="12668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886325" cy="14382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srcRect/>
                    <a:stretch>
                      <a:fillRect/>
                    </a:stretch>
                  </pic:blipFill>
                  <pic:spPr bwMode="auto">
                    <a:xfrm>
                      <a:off x="0" y="0"/>
                      <a:ext cx="4886325" cy="14382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762500" cy="1581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762500" cy="15906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762500" cy="15811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762500" cy="15811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762500" cy="15811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4210050" cy="23050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210050" cy="23050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DB0AA8" w:rsidRDefault="00DB0AA8">
      <w:pPr>
        <w:rPr>
          <w:rFonts w:ascii="Arial" w:hAnsi="Arial" w:cs="Arial"/>
        </w:rPr>
      </w:pPr>
    </w:p>
    <w:p w:rsidR="00DB0AA8" w:rsidRDefault="00DB0AA8" w:rsidP="00DB0AA8">
      <w:pPr>
        <w:autoSpaceDE w:val="0"/>
        <w:autoSpaceDN w:val="0"/>
        <w:adjustRightInd w:val="0"/>
        <w:rPr>
          <w:rFonts w:ascii="System" w:hAnsi="System" w:cs="System"/>
          <w:b/>
          <w:bCs/>
        </w:rPr>
      </w:pPr>
    </w:p>
    <w:p w:rsidR="00DB0AA8" w:rsidRDefault="00DB0AA8" w:rsidP="00DB0AA8">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bookmarkStart w:id="1" w:name="_GoBack"/>
      <w:r>
        <w:rPr>
          <w:rFonts w:ascii="System" w:hAnsi="System" w:cs="System"/>
          <w:b/>
          <w:bCs/>
          <w:noProof/>
          <w:lang w:val="en-GB" w:eastAsia="en-GB"/>
        </w:rPr>
        <w:lastRenderedPageBreak/>
        <w:drawing>
          <wp:inline distT="0" distB="0" distL="0" distR="0">
            <wp:extent cx="5343525" cy="6734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5343525" cy="6734175"/>
                    </a:xfrm>
                    <a:prstGeom prst="rect">
                      <a:avLst/>
                    </a:prstGeom>
                    <a:noFill/>
                    <a:ln w="9525">
                      <a:noFill/>
                      <a:miter lim="800000"/>
                      <a:headEnd/>
                      <a:tailEnd/>
                    </a:ln>
                  </pic:spPr>
                </pic:pic>
              </a:graphicData>
            </a:graphic>
          </wp:inline>
        </w:drawing>
      </w:r>
      <w:bookmarkEnd w:id="1"/>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lang w:val="en-GB" w:eastAsia="en-GB"/>
        </w:rPr>
        <w:lastRenderedPageBreak/>
        <w:drawing>
          <wp:inline distT="0" distB="0" distL="0" distR="0">
            <wp:extent cx="5343525" cy="269557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srcRect/>
                    <a:stretch>
                      <a:fillRect/>
                    </a:stretch>
                  </pic:blipFill>
                  <pic:spPr bwMode="auto">
                    <a:xfrm>
                      <a:off x="0" y="0"/>
                      <a:ext cx="5343525" cy="2695575"/>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343525" cy="26955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5343525" cy="2695575"/>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lang w:val="en-GB" w:eastAsia="en-GB"/>
        </w:rPr>
        <w:drawing>
          <wp:inline distT="0" distB="0" distL="0" distR="0">
            <wp:extent cx="5343525" cy="26860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5343525" cy="2686050"/>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sectPr w:rsidR="009769A1" w:rsidSect="00F76E80">
      <w:headerReference w:type="default" r:id="rId46"/>
      <w:footerReference w:type="default" r:id="rId47"/>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D3F" w:rsidRDefault="00210D3F" w:rsidP="00E44EB8">
      <w:r>
        <w:separator/>
      </w:r>
    </w:p>
  </w:endnote>
  <w:endnote w:type="continuationSeparator" w:id="0">
    <w:p w:rsidR="00210D3F" w:rsidRDefault="00210D3F" w:rsidP="00E44E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768" w:rsidRDefault="00775B01">
    <w:pPr>
      <w:pStyle w:val="Footer"/>
      <w:jc w:val="right"/>
    </w:pPr>
    <w:r>
      <w:fldChar w:fldCharType="begin"/>
    </w:r>
    <w:r w:rsidR="00982F36">
      <w:instrText xml:space="preserve"> PAGE   \* MERGEFORMAT </w:instrText>
    </w:r>
    <w:r>
      <w:fldChar w:fldCharType="separate"/>
    </w:r>
    <w:r w:rsidR="00B352D8">
      <w:rPr>
        <w:noProof/>
      </w:rPr>
      <w:t>1</w:t>
    </w:r>
    <w:r>
      <w:rPr>
        <w:noProof/>
      </w:rPr>
      <w:fldChar w:fldCharType="end"/>
    </w:r>
  </w:p>
  <w:p w:rsidR="009769A1" w:rsidRDefault="009769A1">
    <w:pPr>
      <w:tabs>
        <w:tab w:val="right" w:pos="10740"/>
      </w:tabs>
      <w:rPr>
        <w:rFonts w:ascii="Arial" w:hAnsi="Arial" w:cs="Arial"/>
        <w:sz w:val="19"/>
        <w:szCs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D3F" w:rsidRDefault="00210D3F" w:rsidP="00E44EB8">
      <w:r>
        <w:separator/>
      </w:r>
    </w:p>
  </w:footnote>
  <w:footnote w:type="continuationSeparator" w:id="0">
    <w:p w:rsidR="00210D3F" w:rsidRDefault="00210D3F" w:rsidP="00E44E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9A1" w:rsidRDefault="009769A1" w:rsidP="003E23E9">
    <w:pPr>
      <w:tabs>
        <w:tab w:val="left" w:pos="960"/>
        <w:tab w:val="right" w:pos="10701"/>
      </w:tabs>
    </w:pPr>
    <w:r>
      <w:rPr>
        <w:rFonts w:ascii="Arial" w:hAnsi="Arial" w:cs="Arial"/>
        <w:b/>
      </w:rPr>
      <w:t xml:space="preserve"> </w:t>
    </w:r>
    <w:r>
      <w:tab/>
    </w:r>
    <w:r>
      <w:rPr>
        <w:rFonts w:ascii="Arial" w:hAnsi="Arial" w:cs="Arial"/>
        <w:sz w:val="19"/>
        <w:szCs w:val="19"/>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embedSystemFonts/>
  <w:hideSpellingErrors/>
  <w:hideGrammaticalErrors/>
  <w:proofState w:spelling="clean" w:grammar="clean"/>
  <w:stylePaneFormatFilter w:val="3F01"/>
  <w:trackRevisions/>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rsids>
    <w:rsidRoot w:val="0054310D"/>
    <w:rsid w:val="00012768"/>
    <w:rsid w:val="00042232"/>
    <w:rsid w:val="00061208"/>
    <w:rsid w:val="000714E5"/>
    <w:rsid w:val="00076B9F"/>
    <w:rsid w:val="00146974"/>
    <w:rsid w:val="00152165"/>
    <w:rsid w:val="00185A7E"/>
    <w:rsid w:val="00195432"/>
    <w:rsid w:val="001E1574"/>
    <w:rsid w:val="00210D3F"/>
    <w:rsid w:val="002A08DB"/>
    <w:rsid w:val="003D5708"/>
    <w:rsid w:val="003E23E9"/>
    <w:rsid w:val="00405E34"/>
    <w:rsid w:val="00427F6C"/>
    <w:rsid w:val="00446235"/>
    <w:rsid w:val="00480897"/>
    <w:rsid w:val="004D4A7A"/>
    <w:rsid w:val="004D7164"/>
    <w:rsid w:val="0054310D"/>
    <w:rsid w:val="005B411E"/>
    <w:rsid w:val="005F6D15"/>
    <w:rsid w:val="006228BB"/>
    <w:rsid w:val="006507EE"/>
    <w:rsid w:val="006B2BFD"/>
    <w:rsid w:val="006D22A3"/>
    <w:rsid w:val="006E3BDE"/>
    <w:rsid w:val="007329D9"/>
    <w:rsid w:val="00771451"/>
    <w:rsid w:val="00772EC8"/>
    <w:rsid w:val="00775B01"/>
    <w:rsid w:val="00851D70"/>
    <w:rsid w:val="00880426"/>
    <w:rsid w:val="008836F9"/>
    <w:rsid w:val="008D5DE5"/>
    <w:rsid w:val="0094789E"/>
    <w:rsid w:val="009769A1"/>
    <w:rsid w:val="00982F36"/>
    <w:rsid w:val="0099253E"/>
    <w:rsid w:val="009D063C"/>
    <w:rsid w:val="00A622DE"/>
    <w:rsid w:val="00A775CB"/>
    <w:rsid w:val="00AA6983"/>
    <w:rsid w:val="00AD5C86"/>
    <w:rsid w:val="00B352D8"/>
    <w:rsid w:val="00B80EA1"/>
    <w:rsid w:val="00B96DC6"/>
    <w:rsid w:val="00C6047C"/>
    <w:rsid w:val="00C91EF8"/>
    <w:rsid w:val="00CC49F5"/>
    <w:rsid w:val="00CF0D75"/>
    <w:rsid w:val="00D27DC6"/>
    <w:rsid w:val="00D417B1"/>
    <w:rsid w:val="00DB0AA8"/>
    <w:rsid w:val="00DF2026"/>
    <w:rsid w:val="00E33031"/>
    <w:rsid w:val="00E44EB8"/>
    <w:rsid w:val="00E730B9"/>
    <w:rsid w:val="00EA73F6"/>
    <w:rsid w:val="00F34E31"/>
    <w:rsid w:val="00F64709"/>
    <w:rsid w:val="00F76E80"/>
    <w:rsid w:val="00FA30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6E80"/>
    <w:pPr>
      <w:tabs>
        <w:tab w:val="center" w:pos="4320"/>
        <w:tab w:val="right" w:pos="8640"/>
      </w:tabs>
    </w:pPr>
  </w:style>
  <w:style w:type="paragraph" w:styleId="Header">
    <w:name w:val="header"/>
    <w:basedOn w:val="Normal"/>
    <w:rsid w:val="00F76E80"/>
    <w:pPr>
      <w:tabs>
        <w:tab w:val="center" w:pos="4320"/>
        <w:tab w:val="right" w:pos="8640"/>
      </w:tabs>
    </w:pPr>
  </w:style>
  <w:style w:type="character" w:customStyle="1" w:styleId="FooterChar">
    <w:name w:val="Footer Char"/>
    <w:basedOn w:val="DefaultParagraphFont"/>
    <w:link w:val="Footer"/>
    <w:uiPriority w:val="99"/>
    <w:rsid w:val="00012768"/>
  </w:style>
  <w:style w:type="paragraph" w:styleId="BalloonText">
    <w:name w:val="Balloon Text"/>
    <w:basedOn w:val="Normal"/>
    <w:link w:val="BalloonTextChar"/>
    <w:uiPriority w:val="99"/>
    <w:semiHidden/>
    <w:unhideWhenUsed/>
    <w:rsid w:val="003D5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7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6E80"/>
    <w:pPr>
      <w:tabs>
        <w:tab w:val="center" w:pos="4320"/>
        <w:tab w:val="right" w:pos="8640"/>
      </w:tabs>
    </w:pPr>
  </w:style>
  <w:style w:type="paragraph" w:styleId="Header">
    <w:name w:val="header"/>
    <w:basedOn w:val="Normal"/>
    <w:rsid w:val="00F76E80"/>
    <w:pPr>
      <w:tabs>
        <w:tab w:val="center" w:pos="4320"/>
        <w:tab w:val="right" w:pos="8640"/>
      </w:tabs>
    </w:pPr>
  </w:style>
  <w:style w:type="character" w:customStyle="1" w:styleId="FooterChar">
    <w:name w:val="Footer Char"/>
    <w:basedOn w:val="DefaultParagraphFont"/>
    <w:link w:val="Footer"/>
    <w:uiPriority w:val="99"/>
    <w:rsid w:val="00012768"/>
  </w:style>
  <w:style w:type="paragraph" w:styleId="BalloonText">
    <w:name w:val="Balloon Text"/>
    <w:basedOn w:val="Normal"/>
    <w:link w:val="BalloonTextChar"/>
    <w:uiPriority w:val="99"/>
    <w:semiHidden/>
    <w:unhideWhenUsed/>
    <w:rsid w:val="003D5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708"/>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footer" Target="footer1.xml"/><Relationship Id="rId50"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6.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31</Pages>
  <Words>4932</Words>
  <Characters>31673</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EDUCATIONAL DATA SET 1</vt:lpstr>
    </vt:vector>
  </TitlesOfParts>
  <Company>UNC</Company>
  <LinksUpToDate>false</LinksUpToDate>
  <CharactersWithSpaces>36532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DATA SET 1</dc:title>
  <dc:creator>W.B. Ware - UNC</dc:creator>
  <cp:lastModifiedBy>eldere</cp:lastModifiedBy>
  <cp:revision>6</cp:revision>
  <dcterms:created xsi:type="dcterms:W3CDTF">2012-05-12T21:36:00Z</dcterms:created>
  <dcterms:modified xsi:type="dcterms:W3CDTF">2012-11-16T14:04:00Z</dcterms:modified>
</cp:coreProperties>
</file>